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ffffff"/>
  <w:body>
    <w:p>
      <w:pPr>
        <w:pStyle w:val="style4097"/>
        <w:jc w:val="center"/>
        <w:rPr>
          <w:rFonts w:ascii="Microsoft YaHei" w:cs="Microsoft YaHei" w:eastAsia="Microsoft YaHei" w:hAnsi="Microsoft YaHei"/>
          <w:b/>
          <w:bCs/>
          <w:color w:val="auto"/>
          <w:sz w:val="36"/>
          <w:szCs w:val="36"/>
          <w:rPrChange w:id="0" w:author="黄执棋" w:date="2024-10-05T18:43:00Z">
            <w:rPr>
              <w:rFonts w:ascii="Microsoft YaHei" w:cs="Microsoft YaHei" w:eastAsia="Microsoft YaHei" w:hAnsi="Microsoft YaHei"/>
              <w:color w:val="auto"/>
            </w:rPr>
          </w:rPrChange>
        </w:rPr>
        <w:pPrChange w:id="1" w:author="黄执棋" w:date="2024-10-05T18:43:00Z">
          <w:pPr>
            <w:pStyle w:val="style4097"/>
          </w:pPr>
        </w:pPrChange>
      </w:pPr>
      <w:r w:rsidRPr="11EF8016">
        <w:rPr>
          <w:rFonts w:ascii="Microsoft YaHei" w:cs="Microsoft YaHei" w:eastAsia="Microsoft YaHei" w:hAnsi="Microsoft YaHei"/>
          <w:b/>
          <w:bCs/>
          <w:color w:val="auto"/>
          <w:sz w:val="36"/>
          <w:szCs w:val="36"/>
          <w:rPrChange w:id="2" w:author="黄执棋" w:date="2024-10-05T18:43:00Z">
            <w:rPr>
              <w:rFonts w:ascii="Microsoft YaHei" w:cs="Microsoft YaHei" w:eastAsia="Microsoft YaHei" w:hAnsi="Microsoft YaHei"/>
              <w:color w:val="auto"/>
            </w:rPr>
          </w:rPrChange>
        </w:rPr>
        <w:t>《自我的演化理论》</w:t>
      </w:r>
    </w:p>
    <w:p>
      <w:pPr>
        <w:pStyle w:val="style4097"/>
        <w:jc w:val="center"/>
        <w:rPr>
          <w:sz w:val="21"/>
          <w:szCs w:val="21"/>
          <w:rPrChange w:id="3" w:author="黄执棋" w:date="2024-10-05T18:43:00Z">
            <w:rPr/>
          </w:rPrChange>
        </w:rPr>
        <w:pPrChange w:id="4" w:author="黄执棋" w:date="2024-10-05T18:43:00Z">
          <w:pPr>
            <w:pStyle w:val="style4097"/>
          </w:pPr>
        </w:pPrChange>
      </w:pPr>
      <w:ins w:id="5" w:author="黄执棋" w:date="2024-10-05T18:42:00Z">
        <w:r w:rsidR="F5392A1C" w:rsidRPr="6C3A4CA3">
          <w:rPr>
            <w:rFonts w:cs="Microsoft YaHei" w:eastAsia="Microsoft YaHei" w:hAnsi="Microsoft YaHei"/>
            <w:color w:val="auto"/>
            <w:sz w:val="21"/>
            <w:szCs w:val="21"/>
            <w:lang w:val="en-US"/>
            <w:rPrChange w:id="6" w:author="黄执棋" w:date="2024-10-05T18:43:00Z">
              <w:rPr>
                <w:rFonts w:cs="Microsoft YaHei" w:eastAsia="Microsoft YaHei" w:hAnsi="Microsoft YaHei"/>
                <w:color w:val="auto"/>
                <w:lang w:val="en-US"/>
              </w:rPr>
            </w:rPrChange>
          </w:rPr>
          <w:t xml:space="preserve"> </w:t>
        </w:r>
      </w:ins>
      <w:r w:rsidRPr="1D7D0D7B">
        <w:rPr>
          <w:rFonts w:cs="Microsoft YaHei" w:eastAsia="Microsoft YaHei" w:hAnsi="Microsoft YaHei"/>
          <w:color w:val="auto"/>
          <w:sz w:val="21"/>
          <w:szCs w:val="21"/>
          <w:lang w:val="en-US"/>
          <w:rPrChange w:id="7" w:author="黄执棋" w:date="2024-10-05T18:43:00Z">
            <w:rPr>
              <w:rFonts w:cs="Microsoft YaHei" w:eastAsia="Microsoft YaHei" w:hAnsi="Microsoft YaHei"/>
              <w:color w:val="auto"/>
              <w:lang w:val="en-US"/>
            </w:rPr>
          </w:rPrChange>
        </w:rPr>
        <w:t xml:space="preserve"> </w:t>
      </w:r>
      <w:r w:rsidRPr="D669DD71">
        <w:rPr>
          <w:rFonts w:ascii="Microsoft YaHei" w:cs="Microsoft YaHei" w:eastAsia="Microsoft YaHei" w:hAnsi="Microsoft YaHei"/>
          <w:color w:val="auto"/>
          <w:sz w:val="21"/>
          <w:szCs w:val="21"/>
          <w:rPrChange w:id="8" w:author="黄执棋" w:date="2024-10-05T18:43:00Z">
            <w:rPr>
              <w:rFonts w:ascii="Microsoft YaHei" w:cs="Microsoft YaHei" w:eastAsia="Microsoft YaHei" w:hAnsi="Microsoft YaHei"/>
              <w:color w:val="auto"/>
            </w:rPr>
          </w:rPrChange>
        </w:rPr>
        <w:t>作者：</w:t>
      </w:r>
      <w:r w:rsidRPr="C8809155">
        <w:rPr>
          <w:rFonts w:ascii="Microsoft YaHei" w:cs="Microsoft YaHei" w:hAnsi="Microsoft YaHei" w:hint="eastAsia"/>
          <w:color w:val="auto"/>
          <w:sz w:val="21"/>
          <w:szCs w:val="21"/>
          <w:lang w:eastAsia="zh-CN"/>
          <w:rPrChange w:id="9" w:author="黄执棋" w:date="2024-10-05T18:43:00Z">
            <w:rPr>
              <w:rFonts w:ascii="Microsoft YaHei" w:cs="Microsoft YaHei" w:hAnsi="Microsoft YaHei" w:hint="eastAsia"/>
              <w:color w:val="auto"/>
              <w:lang w:eastAsia="zh-CN"/>
            </w:rPr>
          </w:rPrChange>
        </w:rPr>
        <w:t>黄执棋</w:t>
      </w:r>
    </w:p>
    <w:p>
      <w:pPr>
        <w:pStyle w:val="style179"/>
        <w:numPr>
          <w:ilvl w:val="0"/>
          <w:numId w:val="1"/>
        </w:numPr>
        <w:rPr/>
      </w:pPr>
      <w:r>
        <w:rPr>
          <w:rFonts w:ascii="Microsoft YaHei" w:cs="Microsoft YaHei" w:eastAsia="Microsoft YaHei" w:hAnsi="Microsoft YaHei"/>
          <w:sz w:val="20"/>
          <w:szCs w:val="20"/>
        </w:rPr>
        <w:t>自我的演化</w:t>
      </w:r>
    </w:p>
    <w:p>
      <w:pPr>
        <w:pStyle w:val="style179"/>
        <w:numPr>
          <w:ilvl w:val="1"/>
          <w:numId w:val="1"/>
        </w:numPr>
        <w:rPr/>
      </w:pPr>
      <w:r>
        <w:rPr>
          <w:rFonts w:ascii="Microsoft YaHei" w:cs="Microsoft YaHei" w:hAnsi="Microsoft YaHei" w:hint="eastAsia"/>
          <w:sz w:val="20"/>
          <w:szCs w:val="20"/>
          <w:lang w:eastAsia="zh-CN"/>
        </w:rPr>
        <w:t>一、</w:t>
      </w:r>
      <w:r>
        <w:rPr>
          <w:rFonts w:ascii="Microsoft YaHei" w:cs="Microsoft YaHei" w:eastAsia="Microsoft YaHei" w:hAnsi="Microsoft YaHei"/>
          <w:sz w:val="20"/>
          <w:szCs w:val="20"/>
        </w:rPr>
        <w:t>感觉阶段</w:t>
      </w:r>
    </w:p>
    <w:p>
      <w:pPr>
        <w:pStyle w:val="style179"/>
        <w:numPr>
          <w:ilvl w:val="2"/>
          <w:numId w:val="1"/>
        </w:numPr>
        <w:rPr/>
      </w:pPr>
      <w:r>
        <w:rPr>
          <w:rFonts w:cs="Microsoft YaHei" w:eastAsia="Microsoft YaHei" w:hAnsi="Microsoft YaHei"/>
          <w:sz w:val="20"/>
          <w:szCs w:val="20"/>
          <w:lang w:val="en-US"/>
        </w:rPr>
        <w:t>1.1</w:t>
      </w:r>
      <w:r>
        <w:rPr>
          <w:rFonts w:ascii="Microsoft YaHei" w:cs="Microsoft YaHei" w:eastAsia="Microsoft YaHei" w:hAnsi="Microsoft YaHei"/>
          <w:sz w:val="20"/>
          <w:szCs w:val="20"/>
        </w:rPr>
        <w:t>物质分子相互作用于神经细胞，导致神经网络产生激活状态，这种相互作用在神经网络的主体角度就是感觉</w:t>
      </w:r>
    </w:p>
    <w:p>
      <w:pPr>
        <w:pStyle w:val="style179"/>
        <w:numPr>
          <w:ilvl w:val="3"/>
          <w:numId w:val="1"/>
        </w:numPr>
        <w:rPr/>
      </w:pPr>
      <w:r>
        <w:rPr>
          <w:rFonts w:ascii="Microsoft YaHei" w:cs="Microsoft YaHei" w:eastAsia="Microsoft YaHei" w:hAnsi="Microsoft YaHei"/>
          <w:sz w:val="20"/>
          <w:szCs w:val="20"/>
        </w:rPr>
        <w:t>感觉的分为自身内部状态感觉和外部刺激感觉。内部感觉就是情绪感觉，外部感觉主要包括视觉和听觉。</w:t>
      </w:r>
    </w:p>
    <w:p>
      <w:pPr>
        <w:pStyle w:val="style179"/>
        <w:numPr>
          <w:ilvl w:val="2"/>
          <w:numId w:val="1"/>
        </w:numPr>
        <w:rPr/>
      </w:pPr>
      <w:r>
        <w:rPr>
          <w:rFonts w:cs="Microsoft YaHei" w:eastAsia="Microsoft YaHei" w:hAnsi="Microsoft YaHei"/>
          <w:sz w:val="20"/>
          <w:szCs w:val="20"/>
          <w:lang w:val="en-US"/>
        </w:rPr>
        <w:t>1.2</w:t>
      </w:r>
      <w:r>
        <w:rPr>
          <w:rFonts w:ascii="Microsoft YaHei" w:cs="Microsoft YaHei" w:eastAsia="Microsoft YaHei" w:hAnsi="Microsoft YaHei"/>
          <w:sz w:val="20"/>
          <w:szCs w:val="20"/>
        </w:rPr>
        <w:t>自身内部状态变化刺激神经网络产生内部感觉，这种内部感觉就是情绪。</w:t>
      </w:r>
    </w:p>
    <w:p>
      <w:pPr>
        <w:pStyle w:val="style179"/>
        <w:numPr>
          <w:ilvl w:val="3"/>
          <w:numId w:val="1"/>
        </w:numPr>
        <w:rPr/>
      </w:pPr>
      <w:r>
        <w:rPr>
          <w:rFonts w:ascii="Microsoft YaHei" w:cs="Microsoft YaHei" w:eastAsia="Microsoft YaHei" w:hAnsi="Microsoft YaHei"/>
          <w:sz w:val="20"/>
          <w:szCs w:val="20"/>
        </w:rPr>
        <w:t>情绪的物理结构</w:t>
      </w:r>
    </w:p>
    <w:p>
      <w:pPr>
        <w:pStyle w:val="style179"/>
        <w:numPr>
          <w:ilvl w:val="4"/>
          <w:numId w:val="1"/>
        </w:numPr>
        <w:rPr/>
      </w:pPr>
      <w:r>
        <w:rPr>
          <w:rFonts w:ascii="Microsoft YaHei" w:cs="Microsoft YaHei" w:eastAsia="Microsoft YaHei" w:hAnsi="Microsoft YaHei"/>
          <w:sz w:val="20"/>
          <w:szCs w:val="20"/>
        </w:rPr>
        <w:t>情绪是神经网络的状态</w:t>
      </w:r>
    </w:p>
    <w:p>
      <w:pPr>
        <w:pStyle w:val="style179"/>
        <w:numPr>
          <w:ilvl w:val="5"/>
          <w:numId w:val="1"/>
        </w:numPr>
        <w:rPr/>
      </w:pPr>
      <w:r>
        <w:rPr>
          <w:rFonts w:ascii="Microsoft YaHei" w:cs="Microsoft YaHei" w:eastAsia="Microsoft YaHei" w:hAnsi="Microsoft YaHei"/>
          <w:sz w:val="20"/>
          <w:szCs w:val="20"/>
        </w:rPr>
        <w:t>情绪是神经网络的状态，也是内部状态刺激神经网络产生的感觉。</w:t>
      </w:r>
    </w:p>
    <w:p>
      <w:pPr>
        <w:pStyle w:val="style179"/>
        <w:numPr>
          <w:ilvl w:val="6"/>
          <w:numId w:val="1"/>
        </w:numPr>
        <w:rPr/>
      </w:pPr>
      <w:r>
        <w:rPr>
          <w:rFonts w:ascii="Microsoft YaHei" w:cs="Microsoft YaHei" w:eastAsia="Microsoft YaHei" w:hAnsi="Microsoft YaHei"/>
          <w:sz w:val="20"/>
          <w:szCs w:val="20"/>
        </w:rPr>
        <w:t>身体状态变化对神经网络形成内部刺激，刺激释放信息素作用在神经网络上的瞬间产生情绪，情绪是神经网络受到信息素作用的状态。</w:t>
      </w:r>
    </w:p>
    <w:p>
      <w:pPr>
        <w:pStyle w:val="style179"/>
        <w:numPr>
          <w:ilvl w:val="5"/>
          <w:numId w:val="1"/>
        </w:numPr>
        <w:rPr/>
      </w:pPr>
      <w:r>
        <w:rPr>
          <w:rFonts w:ascii="Microsoft YaHei" w:cs="Microsoft YaHei" w:eastAsia="Microsoft YaHei" w:hAnsi="Microsoft YaHei"/>
          <w:sz w:val="20"/>
          <w:szCs w:val="20"/>
        </w:rPr>
        <w:t>情绪是一种自身内部状态的感觉。</w:t>
      </w:r>
    </w:p>
    <w:p>
      <w:pPr>
        <w:pStyle w:val="style179"/>
        <w:numPr>
          <w:ilvl w:val="5"/>
          <w:numId w:val="1"/>
        </w:numPr>
        <w:rPr/>
      </w:pPr>
      <w:r>
        <w:rPr>
          <w:rFonts w:ascii="Microsoft YaHei" w:cs="Microsoft YaHei" w:eastAsia="Microsoft YaHei" w:hAnsi="Microsoft YaHei"/>
          <w:sz w:val="20"/>
          <w:szCs w:val="20"/>
        </w:rPr>
        <w:t>情绪特指神经网络的状态。</w:t>
      </w:r>
    </w:p>
    <w:p>
      <w:pPr>
        <w:pStyle w:val="style179"/>
        <w:numPr>
          <w:ilvl w:val="5"/>
          <w:numId w:val="1"/>
        </w:numPr>
        <w:rPr/>
      </w:pPr>
      <w:r>
        <w:rPr>
          <w:rFonts w:ascii="Microsoft YaHei" w:cs="Microsoft YaHei" w:eastAsia="Microsoft YaHei" w:hAnsi="Microsoft YaHei"/>
          <w:sz w:val="20"/>
          <w:szCs w:val="20"/>
        </w:rPr>
        <w:t>身体部分非神经网络系统的状态，不是情绪。</w:t>
      </w:r>
    </w:p>
    <w:p>
      <w:pPr>
        <w:pStyle w:val="style179"/>
        <w:numPr>
          <w:ilvl w:val="3"/>
          <w:numId w:val="1"/>
        </w:numPr>
        <w:rPr/>
      </w:pPr>
      <w:r>
        <w:rPr>
          <w:rFonts w:ascii="Microsoft YaHei" w:cs="Microsoft YaHei" w:eastAsia="Microsoft YaHei" w:hAnsi="Microsoft YaHei"/>
          <w:sz w:val="20"/>
          <w:szCs w:val="20"/>
        </w:rPr>
        <w:t>情绪的功能</w:t>
      </w:r>
    </w:p>
    <w:p>
      <w:pPr>
        <w:pStyle w:val="style179"/>
        <w:numPr>
          <w:ilvl w:val="4"/>
          <w:numId w:val="1"/>
        </w:numPr>
        <w:rPr/>
      </w:pPr>
      <w:r>
        <w:rPr>
          <w:rFonts w:ascii="Microsoft YaHei" w:cs="Microsoft YaHei" w:eastAsia="Microsoft YaHei" w:hAnsi="Microsoft YaHei"/>
          <w:sz w:val="20"/>
          <w:szCs w:val="20"/>
        </w:rPr>
        <w:t>情绪关联一系列反应，简化经验形成过程中的结果利害评价和反应的关联，有助于快速进行负反馈调节</w:t>
      </w:r>
    </w:p>
    <w:p>
      <w:pPr>
        <w:pStyle w:val="style179"/>
        <w:numPr>
          <w:ilvl w:val="4"/>
          <w:numId w:val="1"/>
        </w:numPr>
        <w:rPr/>
      </w:pPr>
      <w:r>
        <w:rPr>
          <w:rFonts w:ascii="Microsoft YaHei" w:cs="Microsoft YaHei" w:eastAsia="Microsoft YaHei" w:hAnsi="Microsoft YaHei"/>
          <w:sz w:val="20"/>
          <w:szCs w:val="20"/>
        </w:rPr>
        <w:t>多细胞动物基于情绪驱动的行为实现持续负反馈调节，同时情绪和结果的关联形成感性经验，情绪是对结果的利害评价</w:t>
      </w:r>
    </w:p>
    <w:p>
      <w:pPr>
        <w:pStyle w:val="style179"/>
        <w:numPr>
          <w:ilvl w:val="3"/>
          <w:numId w:val="1"/>
        </w:numPr>
        <w:rPr/>
      </w:pPr>
      <w:r>
        <w:rPr>
          <w:rFonts w:ascii="Microsoft YaHei" w:cs="Microsoft YaHei" w:eastAsia="Microsoft YaHei" w:hAnsi="Microsoft YaHei"/>
          <w:sz w:val="20"/>
          <w:szCs w:val="20"/>
        </w:rPr>
        <w:t>情绪的微欲望驱动</w:t>
      </w:r>
    </w:p>
    <w:p>
      <w:pPr>
        <w:pStyle w:val="style179"/>
        <w:numPr>
          <w:ilvl w:val="4"/>
          <w:numId w:val="1"/>
        </w:numPr>
        <w:rPr/>
      </w:pPr>
      <w:r>
        <w:rPr>
          <w:rFonts w:ascii="Microsoft YaHei" w:cs="Microsoft YaHei" w:eastAsia="Microsoft YaHei" w:hAnsi="Microsoft YaHei"/>
          <w:sz w:val="20"/>
          <w:szCs w:val="20"/>
        </w:rPr>
        <w:t>最基本的情绪感觉可以看做一种细胞的微欲望</w:t>
      </w:r>
    </w:p>
    <w:p>
      <w:pPr>
        <w:pStyle w:val="style179"/>
        <w:numPr>
          <w:ilvl w:val="5"/>
          <w:numId w:val="1"/>
        </w:numPr>
        <w:rPr/>
      </w:pPr>
      <w:r>
        <w:rPr>
          <w:rFonts w:ascii="Microsoft YaHei" w:cs="Microsoft YaHei" w:eastAsia="Microsoft YaHei" w:hAnsi="Microsoft YaHei"/>
          <w:sz w:val="20"/>
          <w:szCs w:val="20"/>
        </w:rPr>
        <w:t>神经流动只会产生想动的感觉，这种感觉在主观上就像痒时想动一下手指一样，这种感觉就可以称为微欲望。这种微欲望大量相连，就会形成注意中的倾向，也就是欲望。</w:t>
      </w:r>
    </w:p>
    <w:p>
      <w:pPr>
        <w:pStyle w:val="style179"/>
        <w:numPr>
          <w:ilvl w:val="4"/>
          <w:numId w:val="1"/>
        </w:numPr>
        <w:rPr/>
      </w:pPr>
      <w:r>
        <w:rPr>
          <w:rFonts w:ascii="Microsoft YaHei" w:cs="Microsoft YaHei" w:eastAsia="Microsoft YaHei" w:hAnsi="Microsoft YaHei"/>
          <w:sz w:val="20"/>
          <w:szCs w:val="20"/>
        </w:rPr>
        <w:t>微欲望的物理结构的形成过程：信息素导致神经网络电压上升产生运动的倾向，这就是微欲望。</w:t>
      </w:r>
    </w:p>
    <w:p>
      <w:pPr>
        <w:pStyle w:val="style179"/>
        <w:numPr>
          <w:ilvl w:val="4"/>
          <w:numId w:val="1"/>
        </w:numPr>
        <w:rPr/>
      </w:pPr>
      <w:r>
        <w:rPr>
          <w:rFonts w:ascii="Microsoft YaHei" w:cs="Microsoft YaHei" w:eastAsia="Microsoft YaHei" w:hAnsi="Microsoft YaHei"/>
          <w:sz w:val="20"/>
          <w:szCs w:val="20"/>
        </w:rPr>
        <w:t>微欲望是情绪感觉，变化时可以形成意识体验：感觉激活曾经的感觉组合，把过去的感觉和现在的感觉有序排列从而形成持续感，也就是意识体验。</w:t>
      </w:r>
    </w:p>
    <w:p>
      <w:pPr>
        <w:pStyle w:val="style179"/>
        <w:numPr>
          <w:ilvl w:val="3"/>
          <w:numId w:val="1"/>
        </w:numPr>
        <w:rPr/>
      </w:pPr>
      <w:r>
        <w:rPr>
          <w:rFonts w:ascii="Microsoft YaHei" w:cs="Microsoft YaHei" w:eastAsia="Microsoft YaHei" w:hAnsi="Microsoft YaHei"/>
          <w:sz w:val="20"/>
          <w:szCs w:val="20"/>
        </w:rPr>
        <w:t>情绪的主动性程度</w:t>
      </w:r>
    </w:p>
    <w:p>
      <w:pPr>
        <w:pStyle w:val="style179"/>
        <w:numPr>
          <w:ilvl w:val="4"/>
          <w:numId w:val="1"/>
        </w:numPr>
        <w:rPr/>
      </w:pPr>
      <w:r>
        <w:rPr>
          <w:rFonts w:ascii="Microsoft YaHei" w:cs="Microsoft YaHei" w:eastAsia="Microsoft YaHei" w:hAnsi="Microsoft YaHei"/>
          <w:sz w:val="20"/>
          <w:szCs w:val="20"/>
        </w:rPr>
        <w:t>无意识的情绪自发持续驱动主动行为：情绪就是神经网络进入某种激活状态，激活状态导致自发产生行为。</w:t>
      </w:r>
    </w:p>
    <w:p>
      <w:pPr>
        <w:pStyle w:val="style179"/>
        <w:numPr>
          <w:ilvl w:val="1"/>
          <w:numId w:val="1"/>
        </w:numPr>
        <w:rPr/>
      </w:pPr>
      <w:r>
        <w:rPr>
          <w:rFonts w:ascii="Microsoft YaHei" w:cs="Microsoft YaHei" w:hAnsi="Microsoft YaHei" w:hint="eastAsia"/>
          <w:sz w:val="20"/>
          <w:szCs w:val="20"/>
          <w:lang w:eastAsia="zh-CN"/>
        </w:rPr>
        <w:t>二、</w:t>
      </w:r>
      <w:r>
        <w:rPr>
          <w:rFonts w:ascii="Microsoft YaHei" w:cs="Microsoft YaHei" w:eastAsia="Microsoft YaHei" w:hAnsi="Microsoft YaHei"/>
          <w:sz w:val="20"/>
          <w:szCs w:val="20"/>
        </w:rPr>
        <w:t>意识阶段</w:t>
      </w:r>
    </w:p>
    <w:p>
      <w:pPr>
        <w:pStyle w:val="style179"/>
        <w:numPr>
          <w:ilvl w:val="2"/>
          <w:numId w:val="1"/>
        </w:numPr>
        <w:rPr/>
      </w:pPr>
      <w:r>
        <w:rPr>
          <w:rFonts w:cs="Microsoft YaHei" w:eastAsia="Microsoft YaHei" w:hAnsi="Microsoft YaHei"/>
          <w:sz w:val="20"/>
          <w:szCs w:val="20"/>
          <w:lang w:val="en-US"/>
        </w:rPr>
        <w:t>2.1</w:t>
      </w:r>
      <w:r>
        <w:rPr>
          <w:rFonts w:ascii="Microsoft YaHei" w:cs="Microsoft YaHei" w:eastAsia="Microsoft YaHei" w:hAnsi="Microsoft YaHei"/>
          <w:sz w:val="20"/>
          <w:szCs w:val="20"/>
        </w:rPr>
        <w:t>感觉的流动产生意识体验，感觉流动网络就是体验网络</w:t>
      </w:r>
    </w:p>
    <w:p>
      <w:pPr>
        <w:pStyle w:val="style179"/>
        <w:numPr>
          <w:ilvl w:val="3"/>
          <w:numId w:val="1"/>
        </w:numPr>
        <w:rPr/>
      </w:pPr>
      <w:r>
        <w:rPr>
          <w:rFonts w:ascii="Microsoft YaHei" w:cs="Microsoft YaHei" w:eastAsia="Microsoft YaHei" w:hAnsi="Microsoft YaHei"/>
          <w:sz w:val="20"/>
          <w:szCs w:val="20"/>
        </w:rPr>
        <w:t>最大感觉统合形成意识内容，感觉流动形成体验</w:t>
      </w:r>
    </w:p>
    <w:p>
      <w:pPr>
        <w:pStyle w:val="style179"/>
        <w:numPr>
          <w:ilvl w:val="3"/>
          <w:numId w:val="1"/>
        </w:numPr>
        <w:rPr/>
      </w:pPr>
      <w:r>
        <w:rPr>
          <w:rFonts w:ascii="Microsoft YaHei" w:cs="Microsoft YaHei" w:eastAsia="Microsoft YaHei" w:hAnsi="Microsoft YaHei"/>
          <w:sz w:val="20"/>
          <w:szCs w:val="20"/>
        </w:rPr>
        <w:t>感觉在时间持续就形成主观体验，其中的常态回路合并成一个物体概念，也就是主观体验内容体</w:t>
      </w:r>
    </w:p>
    <w:p>
      <w:pPr>
        <w:pStyle w:val="style179"/>
        <w:numPr>
          <w:ilvl w:val="2"/>
          <w:numId w:val="1"/>
        </w:numPr>
        <w:rPr/>
      </w:pPr>
      <w:r>
        <w:rPr>
          <w:rFonts w:cs="Microsoft YaHei" w:eastAsia="Microsoft YaHei" w:hAnsi="Microsoft YaHei"/>
          <w:sz w:val="20"/>
          <w:szCs w:val="20"/>
          <w:lang w:val="en-US"/>
        </w:rPr>
        <w:t>2.2</w:t>
      </w:r>
      <w:r>
        <w:rPr>
          <w:rFonts w:ascii="Microsoft YaHei" w:cs="Microsoft YaHei" w:eastAsia="Microsoft YaHei" w:hAnsi="Microsoft YaHei"/>
          <w:sz w:val="20"/>
          <w:szCs w:val="20"/>
        </w:rPr>
        <w:t>经常激活的体验网络就形成概念网络</w:t>
      </w:r>
    </w:p>
    <w:p>
      <w:pPr>
        <w:pStyle w:val="style179"/>
        <w:numPr>
          <w:ilvl w:val="3"/>
          <w:numId w:val="1"/>
        </w:numPr>
        <w:rPr/>
      </w:pPr>
      <w:r>
        <w:rPr>
          <w:rFonts w:ascii="Microsoft YaHei" w:cs="Microsoft YaHei" w:eastAsia="Microsoft YaHei" w:hAnsi="Microsoft YaHei"/>
          <w:sz w:val="20"/>
          <w:szCs w:val="20"/>
        </w:rPr>
        <w:t>感觉的稳定性的关联复合结构就是概念</w:t>
      </w:r>
    </w:p>
    <w:p>
      <w:pPr>
        <w:pStyle w:val="style179"/>
        <w:numPr>
          <w:ilvl w:val="4"/>
          <w:numId w:val="1"/>
        </w:numPr>
        <w:rPr/>
      </w:pPr>
      <w:r>
        <w:rPr>
          <w:rFonts w:ascii="Microsoft YaHei" w:cs="Microsoft YaHei" w:eastAsia="Microsoft YaHei" w:hAnsi="Microsoft YaHei"/>
          <w:sz w:val="20"/>
          <w:szCs w:val="20"/>
        </w:rPr>
        <w:t>视觉主观体验中持续变化中不变的刺激，导致形状概念的诞生</w:t>
      </w:r>
    </w:p>
    <w:p>
      <w:pPr>
        <w:pStyle w:val="style179"/>
        <w:numPr>
          <w:ilvl w:val="4"/>
          <w:numId w:val="1"/>
        </w:numPr>
        <w:rPr/>
      </w:pPr>
      <w:r>
        <w:rPr>
          <w:rFonts w:ascii="Microsoft YaHei" w:cs="Microsoft YaHei" w:eastAsia="Microsoft YaHei" w:hAnsi="Microsoft YaHei"/>
          <w:sz w:val="20"/>
          <w:szCs w:val="20"/>
        </w:rPr>
        <w:t>物体特征视觉刺激集合是复杂的感觉刺激整合，这种刺激在主体视角构成了一种体验内容体</w:t>
      </w:r>
    </w:p>
    <w:p>
      <w:pPr>
        <w:pStyle w:val="style179"/>
        <w:numPr>
          <w:ilvl w:val="2"/>
          <w:numId w:val="1"/>
        </w:numPr>
        <w:rPr/>
      </w:pPr>
      <w:r>
        <w:rPr>
          <w:rFonts w:cs="Microsoft YaHei" w:eastAsia="Microsoft YaHei" w:hAnsi="Microsoft YaHei"/>
          <w:sz w:val="20"/>
          <w:szCs w:val="20"/>
          <w:lang w:val="en-US"/>
        </w:rPr>
        <w:t>2.3</w:t>
      </w:r>
      <w:r>
        <w:rPr>
          <w:rFonts w:ascii="Microsoft YaHei" w:cs="Microsoft YaHei" w:eastAsia="Microsoft YaHei" w:hAnsi="Microsoft YaHei"/>
          <w:sz w:val="20"/>
          <w:szCs w:val="20"/>
        </w:rPr>
        <w:t>经常激活的体验网络的不稳定关联中心网络就代表自身概念内含</w:t>
      </w:r>
    </w:p>
    <w:p>
      <w:pPr>
        <w:pStyle w:val="style179"/>
        <w:numPr>
          <w:ilvl w:val="3"/>
          <w:numId w:val="1"/>
        </w:numPr>
        <w:rPr/>
      </w:pPr>
      <w:r>
        <w:rPr>
          <w:rFonts w:ascii="Microsoft YaHei" w:cs="Microsoft YaHei" w:eastAsia="Microsoft YaHei" w:hAnsi="Microsoft YaHei"/>
          <w:sz w:val="20"/>
          <w:szCs w:val="20"/>
        </w:rPr>
        <w:t>无稳定自我的自身概念内含阶段</w:t>
      </w:r>
    </w:p>
    <w:p>
      <w:pPr>
        <w:pStyle w:val="style179"/>
        <w:numPr>
          <w:ilvl w:val="4"/>
          <w:numId w:val="1"/>
        </w:numPr>
        <w:rPr/>
      </w:pPr>
      <w:r>
        <w:rPr>
          <w:rFonts w:ascii="Microsoft YaHei" w:cs="Microsoft YaHei" w:eastAsia="Microsoft YaHei" w:hAnsi="Microsoft YaHei"/>
          <w:sz w:val="20"/>
          <w:szCs w:val="20"/>
        </w:rPr>
        <w:t>自身概念内含的物理结构：长期体验网络的不稳定性的核心节点</w:t>
      </w:r>
    </w:p>
    <w:p>
      <w:pPr>
        <w:pStyle w:val="style179"/>
        <w:numPr>
          <w:ilvl w:val="5"/>
          <w:numId w:val="1"/>
        </w:numPr>
        <w:rPr/>
      </w:pPr>
      <w:r>
        <w:rPr>
          <w:rFonts w:ascii="Microsoft YaHei" w:cs="Microsoft YaHei" w:eastAsia="Microsoft YaHei" w:hAnsi="Microsoft YaHei"/>
          <w:sz w:val="20"/>
          <w:szCs w:val="20"/>
        </w:rPr>
        <w:t>体验网络的核心节点，尚未形成稳定性的中心节点，也就是尚未形成自我概念，但具备不稳定性的指代自我的能力</w:t>
      </w:r>
    </w:p>
    <w:p>
      <w:pPr>
        <w:pStyle w:val="style179"/>
        <w:numPr>
          <w:ilvl w:val="4"/>
          <w:numId w:val="1"/>
        </w:numPr>
        <w:rPr/>
      </w:pPr>
      <w:r>
        <w:rPr>
          <w:rFonts w:ascii="Microsoft YaHei" w:cs="Microsoft YaHei" w:eastAsia="Microsoft YaHei" w:hAnsi="Microsoft YaHei"/>
          <w:sz w:val="20"/>
          <w:szCs w:val="20"/>
        </w:rPr>
        <w:t>自身概念内含的形成过程</w:t>
      </w:r>
    </w:p>
    <w:p>
      <w:pPr>
        <w:pStyle w:val="style179"/>
        <w:numPr>
          <w:ilvl w:val="5"/>
          <w:numId w:val="1"/>
        </w:numPr>
        <w:rPr/>
      </w:pPr>
      <w:r>
        <w:rPr>
          <w:rFonts w:ascii="Microsoft YaHei" w:cs="Microsoft YaHei" w:eastAsia="Microsoft YaHei" w:hAnsi="Microsoft YaHei"/>
          <w:sz w:val="20"/>
          <w:szCs w:val="20"/>
        </w:rPr>
        <w:t>主体角度</w:t>
      </w:r>
    </w:p>
    <w:p>
      <w:pPr>
        <w:pStyle w:val="style179"/>
        <w:numPr>
          <w:ilvl w:val="6"/>
          <w:numId w:val="1"/>
        </w:numPr>
        <w:rPr/>
      </w:pPr>
      <w:r>
        <w:rPr>
          <w:rFonts w:ascii="Microsoft YaHei" w:cs="Microsoft YaHei" w:eastAsia="Microsoft YaHei" w:hAnsi="Microsoft YaHei"/>
          <w:sz w:val="20"/>
          <w:szCs w:val="20"/>
        </w:rPr>
        <w:t>长期主观体验的共同连接形成不稳定的自身内容体</w:t>
      </w:r>
    </w:p>
    <w:p>
      <w:pPr>
        <w:pStyle w:val="style179"/>
        <w:numPr>
          <w:ilvl w:val="7"/>
          <w:numId w:val="1"/>
        </w:numPr>
        <w:rPr/>
      </w:pPr>
      <w:r>
        <w:rPr>
          <w:rFonts w:ascii="Microsoft YaHei" w:cs="Microsoft YaHei" w:eastAsia="Microsoft YaHei" w:hAnsi="Microsoft YaHei"/>
          <w:sz w:val="20"/>
          <w:szCs w:val="20"/>
        </w:rPr>
        <w:t>长期持续主观体验中也存在一个不完整的特征内容体的边缘轮廓，这个内容体具备其他内容体部分共同特征，但是内容核心不完整，这个内容代表的就是自身</w:t>
      </w:r>
    </w:p>
    <w:p>
      <w:pPr>
        <w:pStyle w:val="style179"/>
        <w:numPr>
          <w:ilvl w:val="7"/>
          <w:numId w:val="1"/>
        </w:numPr>
        <w:rPr/>
      </w:pPr>
      <w:r>
        <w:rPr>
          <w:rFonts w:ascii="Microsoft YaHei" w:cs="Microsoft YaHei" w:eastAsia="Microsoft YaHei" w:hAnsi="Microsoft YaHei"/>
          <w:sz w:val="20"/>
          <w:szCs w:val="20"/>
        </w:rPr>
        <w:t>持续主观体验具有时间上的连续性，这种连续性构成经历的共同关联点，这种关联点的信息特征是一种边缘轮廓，也就是自身内容体，这种时间上的连续内容通过自身内容体连通，就构成了长期的主观体验过程，也就是自身主观经历</w:t>
      </w:r>
    </w:p>
    <w:p>
      <w:pPr>
        <w:pStyle w:val="style179"/>
        <w:numPr>
          <w:ilvl w:val="5"/>
          <w:numId w:val="1"/>
        </w:numPr>
        <w:rPr/>
      </w:pPr>
      <w:r>
        <w:rPr>
          <w:rFonts w:ascii="Microsoft YaHei" w:cs="Microsoft YaHei" w:eastAsia="Microsoft YaHei" w:hAnsi="Microsoft YaHei"/>
          <w:sz w:val="20"/>
          <w:szCs w:val="20"/>
        </w:rPr>
        <w:t>客观角度</w:t>
      </w:r>
    </w:p>
    <w:p>
      <w:pPr>
        <w:pStyle w:val="style179"/>
        <w:numPr>
          <w:ilvl w:val="6"/>
          <w:numId w:val="1"/>
        </w:numPr>
        <w:rPr/>
      </w:pPr>
      <w:r>
        <w:rPr>
          <w:rFonts w:ascii="Microsoft YaHei" w:cs="Microsoft YaHei" w:eastAsia="Microsoft YaHei" w:hAnsi="Microsoft YaHei"/>
          <w:sz w:val="20"/>
          <w:szCs w:val="20"/>
        </w:rPr>
        <w:t>无意识的自身感觉关联中心节点</w:t>
      </w:r>
    </w:p>
    <w:p>
      <w:pPr>
        <w:pStyle w:val="style179"/>
        <w:numPr>
          <w:ilvl w:val="7"/>
          <w:numId w:val="1"/>
        </w:numPr>
        <w:rPr/>
      </w:pPr>
      <w:r>
        <w:rPr>
          <w:rFonts w:ascii="Microsoft YaHei" w:cs="Microsoft YaHei" w:eastAsia="Microsoft YaHei" w:hAnsi="Microsoft YaHei"/>
          <w:sz w:val="20"/>
          <w:szCs w:val="20"/>
        </w:rPr>
        <w:t>感觉经常激活的某个中心神经元成为了感觉的连接点，也是不同感觉的必经之处，这个固定激活回路保持一个常亮状态，也就形成经历的中心点，也就是把经历串起来的无意识的自身信息关联中心。</w:t>
      </w:r>
    </w:p>
    <w:p>
      <w:pPr>
        <w:pStyle w:val="style179"/>
        <w:numPr>
          <w:ilvl w:val="7"/>
          <w:numId w:val="1"/>
        </w:numPr>
        <w:rPr/>
      </w:pPr>
      <w:r>
        <w:rPr>
          <w:rFonts w:ascii="Microsoft YaHei" w:cs="Microsoft YaHei" w:eastAsia="Microsoft YaHei" w:hAnsi="Microsoft YaHei"/>
          <w:sz w:val="20"/>
          <w:szCs w:val="20"/>
        </w:rPr>
        <w:t>这种感觉再次激活，会感觉到一种重复激活的状态，这种状态是感觉的共性，也是自我的代表。感觉到自己的感觉，也就是自我主体形成。</w:t>
      </w:r>
    </w:p>
    <w:p>
      <w:pPr>
        <w:pStyle w:val="style179"/>
        <w:numPr>
          <w:ilvl w:val="4"/>
          <w:numId w:val="1"/>
        </w:numPr>
        <w:rPr/>
      </w:pPr>
      <w:r>
        <w:rPr>
          <w:rFonts w:ascii="Microsoft YaHei" w:cs="Microsoft YaHei" w:eastAsia="Microsoft YaHei" w:hAnsi="Microsoft YaHei"/>
          <w:sz w:val="20"/>
          <w:szCs w:val="20"/>
        </w:rPr>
        <w:t>自身概念内含的发展</w:t>
      </w:r>
    </w:p>
    <w:p>
      <w:pPr>
        <w:pStyle w:val="style179"/>
        <w:numPr>
          <w:ilvl w:val="5"/>
          <w:numId w:val="1"/>
        </w:numPr>
        <w:rPr/>
      </w:pPr>
      <w:r>
        <w:rPr>
          <w:rFonts w:ascii="Microsoft YaHei" w:cs="Microsoft YaHei" w:eastAsia="Microsoft YaHei" w:hAnsi="Microsoft YaHei"/>
          <w:sz w:val="20"/>
          <w:szCs w:val="20"/>
        </w:rPr>
        <w:t>事物的好坏、顺从、所属</w:t>
      </w:r>
    </w:p>
    <w:p>
      <w:pPr>
        <w:pStyle w:val="style179"/>
        <w:numPr>
          <w:ilvl w:val="6"/>
          <w:numId w:val="1"/>
        </w:numPr>
        <w:rPr/>
      </w:pPr>
      <w:r>
        <w:rPr>
          <w:rFonts w:ascii="Microsoft YaHei" w:cs="Microsoft YaHei" w:eastAsia="Microsoft YaHei" w:hAnsi="Microsoft YaHei"/>
          <w:sz w:val="20"/>
          <w:szCs w:val="20"/>
        </w:rPr>
        <w:t>根据事物对自己产生的情绪反馈感觉来划分好和不好</w:t>
      </w:r>
    </w:p>
    <w:p>
      <w:pPr>
        <w:pStyle w:val="style179"/>
        <w:numPr>
          <w:ilvl w:val="6"/>
          <w:numId w:val="1"/>
        </w:numPr>
        <w:rPr/>
      </w:pPr>
      <w:r>
        <w:rPr>
          <w:rFonts w:ascii="Microsoft YaHei" w:cs="Microsoft YaHei" w:eastAsia="Microsoft YaHei" w:hAnsi="Microsoft YaHei"/>
          <w:sz w:val="20"/>
          <w:szCs w:val="20"/>
        </w:rPr>
        <w:t>根据控制行为的欲望获得的反馈正反向，来区别分类事物的控制权是他人还是自己，也就是顺从自己还是不顺从自己</w:t>
      </w:r>
    </w:p>
    <w:p>
      <w:pPr>
        <w:pStyle w:val="style179"/>
        <w:numPr>
          <w:ilvl w:val="6"/>
          <w:numId w:val="1"/>
        </w:numPr>
        <w:rPr/>
      </w:pPr>
      <w:r>
        <w:rPr>
          <w:rFonts w:ascii="Microsoft YaHei" w:cs="Microsoft YaHei" w:eastAsia="Microsoft YaHei" w:hAnsi="Microsoft YaHei"/>
          <w:sz w:val="20"/>
          <w:szCs w:val="20"/>
        </w:rPr>
        <w:t>按照控制欲望的互动效果将事物的好和能控制相关联化为更顺从自己的分类，将不好和不能控制化为更不顺从自己的分类，没有区分事物利害和所属之间的差异</w:t>
      </w:r>
    </w:p>
    <w:p>
      <w:pPr>
        <w:pStyle w:val="style179"/>
        <w:numPr>
          <w:ilvl w:val="7"/>
          <w:numId w:val="1"/>
        </w:numPr>
        <w:rPr/>
      </w:pPr>
      <w:r>
        <w:rPr>
          <w:rFonts w:ascii="Microsoft YaHei" w:cs="Microsoft YaHei" w:eastAsia="Microsoft YaHei" w:hAnsi="Microsoft YaHei"/>
          <w:sz w:val="20"/>
          <w:szCs w:val="20"/>
        </w:rPr>
        <w:t>按照控制欲望将好和自己关联，坏和他人关联，没有区分好坏和你我之间的关系</w:t>
      </w:r>
    </w:p>
    <w:p>
      <w:pPr>
        <w:pStyle w:val="style179"/>
        <w:numPr>
          <w:ilvl w:val="5"/>
          <w:numId w:val="1"/>
        </w:numPr>
        <w:rPr/>
      </w:pPr>
      <w:r>
        <w:rPr>
          <w:rFonts w:ascii="Microsoft YaHei" w:cs="Microsoft YaHei" w:eastAsia="Microsoft YaHei" w:hAnsi="Microsoft YaHei"/>
          <w:sz w:val="20"/>
          <w:szCs w:val="20"/>
        </w:rPr>
        <w:t>人物的好坏、顺从、朝向</w:t>
      </w:r>
    </w:p>
    <w:p>
      <w:pPr>
        <w:pStyle w:val="style179"/>
        <w:numPr>
          <w:ilvl w:val="6"/>
          <w:numId w:val="1"/>
        </w:numPr>
        <w:rPr/>
      </w:pPr>
      <w:r>
        <w:rPr>
          <w:rFonts w:ascii="Microsoft YaHei" w:cs="Microsoft YaHei" w:eastAsia="Microsoft YaHei" w:hAnsi="Microsoft YaHei"/>
          <w:sz w:val="20"/>
          <w:szCs w:val="20"/>
        </w:rPr>
        <w:t>对人物的划分也是根据控制关系划分，分为顺从自己和不顺从自己，连带关联了好坏的感觉，并且对人物划分同时关联了方向，顺从自己和朝向自己方向关联，不顺从自己和背向自己方向关联。</w:t>
      </w:r>
    </w:p>
    <w:p>
      <w:pPr>
        <w:pStyle w:val="style179"/>
        <w:numPr>
          <w:ilvl w:val="6"/>
          <w:numId w:val="1"/>
        </w:numPr>
        <w:rPr/>
      </w:pPr>
      <w:r>
        <w:rPr>
          <w:rFonts w:ascii="Microsoft YaHei" w:cs="Microsoft YaHei" w:eastAsia="Microsoft YaHei" w:hAnsi="Microsoft YaHei"/>
          <w:sz w:val="20"/>
          <w:szCs w:val="20"/>
        </w:rPr>
        <w:t>根据对他人形成的概念按照顺从和朝向自己的程度从核心到边缘形成自身的概念网络基础，并且在形成指代自我时成为指代自我的内容</w:t>
      </w:r>
    </w:p>
    <w:p>
      <w:pPr>
        <w:pStyle w:val="style179"/>
        <w:numPr>
          <w:ilvl w:val="4"/>
          <w:numId w:val="1"/>
        </w:numPr>
        <w:rPr/>
      </w:pPr>
      <w:r>
        <w:rPr>
          <w:rFonts w:ascii="Microsoft YaHei" w:cs="Microsoft YaHei" w:eastAsia="Microsoft YaHei" w:hAnsi="Microsoft YaHei"/>
          <w:sz w:val="20"/>
          <w:szCs w:val="20"/>
        </w:rPr>
        <w:t>自身概念内含形成自我存在概念的过程</w:t>
      </w:r>
    </w:p>
    <w:p>
      <w:pPr>
        <w:pStyle w:val="style179"/>
        <w:numPr>
          <w:ilvl w:val="5"/>
          <w:numId w:val="1"/>
        </w:numPr>
        <w:rPr/>
      </w:pPr>
      <w:r>
        <w:rPr>
          <w:rFonts w:ascii="Microsoft YaHei" w:cs="Microsoft YaHei" w:eastAsia="Microsoft YaHei" w:hAnsi="Microsoft YaHei"/>
          <w:sz w:val="20"/>
          <w:szCs w:val="20"/>
        </w:rPr>
        <w:t>在认识活动中，经常激活的感觉组合结构形成聚类，将概念划分形成自身和外界。这种自身概念的划分就形成了不稳定的自身概念内含。</w:t>
      </w:r>
    </w:p>
    <w:p>
      <w:pPr>
        <w:pStyle w:val="style179"/>
        <w:numPr>
          <w:ilvl w:val="6"/>
          <w:numId w:val="1"/>
        </w:numPr>
        <w:rPr/>
      </w:pPr>
      <w:r>
        <w:rPr>
          <w:rFonts w:ascii="Microsoft YaHei" w:cs="Microsoft YaHei" w:eastAsia="Microsoft YaHei" w:hAnsi="Microsoft YaHei"/>
          <w:sz w:val="20"/>
          <w:szCs w:val="20"/>
        </w:rPr>
        <w:t>自身在对感觉进行分析抽象时，会根据固定的视觉、触觉等感觉关联形成概念，这些概念逐渐被理解对应于客观事物，并根据自身对互动的反馈，区别出自身和外界事物。</w:t>
      </w:r>
    </w:p>
    <w:p>
      <w:pPr>
        <w:pStyle w:val="style179"/>
        <w:numPr>
          <w:ilvl w:val="6"/>
          <w:numId w:val="1"/>
        </w:numPr>
        <w:rPr/>
      </w:pPr>
      <w:r>
        <w:rPr>
          <w:rFonts w:ascii="Microsoft YaHei" w:cs="Microsoft YaHei" w:eastAsia="Microsoft YaHei" w:hAnsi="Microsoft YaHei"/>
          <w:sz w:val="20"/>
          <w:szCs w:val="20"/>
        </w:rPr>
        <w:t>儿童咬指头就是自我概念模糊，需要通过咬指头构建概念和情绪的关联，从而根据情绪将概念分类，并将分类的概念进一步归纳形成复合概念，一类概念的聚合就形成一个事物的完整概念，包括人物概念也是这样。</w:t>
      </w:r>
    </w:p>
    <w:p>
      <w:pPr>
        <w:pStyle w:val="style179"/>
        <w:numPr>
          <w:ilvl w:val="5"/>
          <w:numId w:val="1"/>
        </w:numPr>
        <w:rPr/>
      </w:pPr>
      <w:r>
        <w:rPr>
          <w:rFonts w:ascii="Microsoft YaHei" w:cs="Microsoft YaHei" w:eastAsia="Microsoft YaHei" w:hAnsi="Microsoft YaHei"/>
          <w:sz w:val="20"/>
          <w:szCs w:val="20"/>
        </w:rPr>
        <w:t>自身概念内含的划分最初是不稳定的，经过常态激活就逐渐形成稳定的自我概念。</w:t>
      </w:r>
    </w:p>
    <w:p>
      <w:pPr>
        <w:pStyle w:val="style179"/>
        <w:numPr>
          <w:ilvl w:val="5"/>
          <w:numId w:val="1"/>
        </w:numPr>
        <w:rPr/>
      </w:pPr>
      <w:r>
        <w:rPr>
          <w:rFonts w:ascii="Microsoft YaHei" w:cs="Microsoft YaHei" w:eastAsia="Microsoft YaHei" w:hAnsi="Microsoft YaHei"/>
          <w:sz w:val="20"/>
          <w:szCs w:val="20"/>
        </w:rPr>
        <w:t>自我概念形成后，经历网络就形成了，并且根据日常活动进一步关联概念形成自我概念网络。</w:t>
      </w:r>
    </w:p>
    <w:p>
      <w:pPr>
        <w:pStyle w:val="style179"/>
        <w:numPr>
          <w:ilvl w:val="5"/>
          <w:numId w:val="1"/>
        </w:numPr>
        <w:rPr/>
      </w:pPr>
      <w:r>
        <w:rPr>
          <w:rFonts w:ascii="Microsoft YaHei" w:cs="Microsoft YaHei" w:eastAsia="Microsoft YaHei" w:hAnsi="Microsoft YaHei"/>
          <w:sz w:val="20"/>
          <w:szCs w:val="20"/>
        </w:rPr>
        <w:t>他人自我和朝向自我的概念形成后，也就建立了自我和外界的关系。在主观上形成社会自我存在概念和空间自我存在概念</w:t>
      </w:r>
    </w:p>
    <w:p>
      <w:pPr>
        <w:pStyle w:val="style179"/>
        <w:numPr>
          <w:ilvl w:val="6"/>
          <w:numId w:val="1"/>
        </w:numPr>
        <w:rPr/>
      </w:pPr>
      <w:r>
        <w:rPr>
          <w:rFonts w:ascii="Microsoft YaHei" w:cs="Microsoft YaHei" w:eastAsia="Microsoft YaHei" w:hAnsi="Microsoft YaHei"/>
          <w:sz w:val="20"/>
          <w:szCs w:val="20"/>
        </w:rPr>
        <w:t>人物概念首先分类是爸爸妈妈，也就是他人概念，后续逐渐开始学习你和我这个概念，你我概念描述是用手指方向，这个方向是主体角度指的内外，根据方向确定你我。</w:t>
      </w:r>
    </w:p>
    <w:p>
      <w:pPr>
        <w:pStyle w:val="style179"/>
        <w:numPr>
          <w:ilvl w:val="1"/>
          <w:numId w:val="1"/>
        </w:numPr>
        <w:rPr/>
      </w:pPr>
      <w:r>
        <w:rPr>
          <w:rFonts w:ascii="Microsoft YaHei" w:cs="Microsoft YaHei" w:hAnsi="Microsoft YaHei" w:hint="eastAsia"/>
          <w:sz w:val="20"/>
          <w:szCs w:val="20"/>
          <w:lang w:eastAsia="zh-CN"/>
        </w:rPr>
        <w:t>三、</w:t>
      </w:r>
      <w:r>
        <w:rPr>
          <w:rFonts w:ascii="Microsoft YaHei" w:cs="Microsoft YaHei" w:eastAsia="Microsoft YaHei" w:hAnsi="Microsoft YaHei"/>
          <w:sz w:val="20"/>
          <w:szCs w:val="20"/>
        </w:rPr>
        <w:t>自我阶段</w:t>
      </w:r>
    </w:p>
    <w:p>
      <w:pPr>
        <w:pStyle w:val="style0"/>
        <w:ind w:left="350"/>
        <w:rPr/>
      </w:pPr>
      <w:r>
        <w:rPr>
          <w:rFonts w:ascii="Microsoft YaHei" w:cs="Microsoft YaHei" w:hAnsi="Microsoft YaHei" w:hint="eastAsia"/>
          <w:color w:val="auto"/>
          <w:sz w:val="20"/>
          <w:szCs w:val="20"/>
          <w:lang w:eastAsia="zh-CN"/>
        </w:rPr>
        <w:t>——</w:t>
      </w:r>
      <w:r>
        <w:rPr>
          <w:rFonts w:ascii="Microsoft YaHei" w:cs="Microsoft YaHei" w:eastAsia="Microsoft YaHei" w:hAnsi="Microsoft YaHei"/>
          <w:color w:val="auto"/>
          <w:sz w:val="20"/>
          <w:szCs w:val="20"/>
        </w:rPr>
        <w:t>先有情再无情（简单的概念不一定先进化，更自然出现的概念才是最早进化的）感性主动性是情绪驱动，理性主动性是逻辑驱动。抽象逻辑都是具象逻辑的碎片重组。</w:t>
      </w:r>
    </w:p>
    <w:p>
      <w:pPr>
        <w:pStyle w:val="style179"/>
        <w:numPr>
          <w:ilvl w:val="2"/>
          <w:numId w:val="1"/>
        </w:numPr>
        <w:rPr/>
      </w:pPr>
      <w:r>
        <w:rPr>
          <w:rFonts w:cs="Microsoft YaHei" w:eastAsia="Microsoft YaHei" w:hAnsi="Microsoft YaHei"/>
          <w:sz w:val="20"/>
          <w:szCs w:val="20"/>
          <w:lang w:val="en-US"/>
        </w:rPr>
        <w:t>3.1</w:t>
      </w:r>
      <w:r>
        <w:rPr>
          <w:rFonts w:ascii="Microsoft YaHei" w:cs="Microsoft YaHei" w:eastAsia="Microsoft YaHei" w:hAnsi="Microsoft YaHei"/>
          <w:sz w:val="20"/>
          <w:szCs w:val="20"/>
        </w:rPr>
        <w:t>经常激活的体验网络关联中心网络与时序记忆网络连接就是自我经历网络，连接点就是指代自我的节点</w:t>
      </w:r>
    </w:p>
    <w:p>
      <w:pPr>
        <w:pStyle w:val="style0"/>
        <w:ind w:left="700"/>
        <w:rPr/>
      </w:pPr>
      <w:r>
        <w:rPr>
          <w:rFonts w:ascii="Microsoft YaHei" w:cs="Microsoft YaHei" w:hAnsi="Microsoft YaHei" w:hint="eastAsia"/>
          <w:color w:val="auto"/>
          <w:sz w:val="20"/>
          <w:szCs w:val="20"/>
          <w:lang w:eastAsia="zh-CN"/>
        </w:rPr>
        <w:t>——</w:t>
      </w:r>
      <w:r>
        <w:rPr>
          <w:rFonts w:ascii="Microsoft YaHei" w:cs="Microsoft YaHei" w:eastAsia="Microsoft YaHei" w:hAnsi="Microsoft YaHei"/>
          <w:color w:val="auto"/>
          <w:sz w:val="20"/>
          <w:szCs w:val="20"/>
        </w:rPr>
        <w:t>朝向自我：指代自我的形成关键是朝向自我和自身概念内含？</w:t>
      </w:r>
    </w:p>
    <w:p>
      <w:pPr>
        <w:pStyle w:val="style179"/>
        <w:numPr>
          <w:ilvl w:val="3"/>
          <w:numId w:val="1"/>
        </w:numPr>
        <w:rPr/>
      </w:pPr>
      <w:r>
        <w:rPr>
          <w:rFonts w:ascii="Microsoft YaHei" w:cs="Microsoft YaHei" w:eastAsia="Microsoft YaHei" w:hAnsi="Microsoft YaHei"/>
          <w:sz w:val="20"/>
          <w:szCs w:val="20"/>
        </w:rPr>
        <w:t>认识活动</w:t>
      </w:r>
    </w:p>
    <w:p>
      <w:pPr>
        <w:pStyle w:val="style179"/>
        <w:numPr>
          <w:ilvl w:val="4"/>
          <w:numId w:val="1"/>
        </w:numPr>
        <w:rPr/>
      </w:pPr>
      <w:r>
        <w:rPr>
          <w:rFonts w:ascii="Microsoft YaHei" w:cs="Microsoft YaHei" w:eastAsia="Microsoft YaHei" w:hAnsi="Microsoft YaHei"/>
          <w:sz w:val="20"/>
          <w:szCs w:val="20"/>
        </w:rPr>
        <w:t>认识的形成</w:t>
      </w:r>
    </w:p>
    <w:p>
      <w:pPr>
        <w:pStyle w:val="style179"/>
        <w:numPr>
          <w:ilvl w:val="5"/>
          <w:numId w:val="1"/>
        </w:numPr>
        <w:rPr/>
      </w:pPr>
      <w:r>
        <w:rPr>
          <w:rFonts w:ascii="Microsoft YaHei" w:cs="Microsoft YaHei" w:eastAsia="Microsoft YaHei" w:hAnsi="Microsoft YaHei"/>
          <w:sz w:val="20"/>
          <w:szCs w:val="20"/>
        </w:rPr>
        <w:t>认识就是经常激活的具有不变性的感觉结构形成注意，也就是形成对应客观事物的概念。</w:t>
      </w:r>
    </w:p>
    <w:p>
      <w:pPr>
        <w:pStyle w:val="style179"/>
        <w:numPr>
          <w:ilvl w:val="5"/>
          <w:numId w:val="1"/>
        </w:numPr>
        <w:rPr/>
      </w:pPr>
      <w:r>
        <w:rPr>
          <w:rFonts w:ascii="Microsoft YaHei" w:cs="Microsoft YaHei" w:eastAsia="Microsoft YaHei" w:hAnsi="Microsoft YaHei"/>
          <w:sz w:val="20"/>
          <w:szCs w:val="20"/>
        </w:rPr>
        <w:t>认识就是意识到对象实体，也就是产生与对象实体对应的注意内容，也就是特定的体验内容，也就是固定的感觉复合结构</w:t>
      </w:r>
    </w:p>
    <w:p>
      <w:pPr>
        <w:pStyle w:val="style179"/>
        <w:numPr>
          <w:ilvl w:val="6"/>
          <w:numId w:val="1"/>
        </w:numPr>
        <w:rPr/>
      </w:pPr>
      <w:r>
        <w:rPr>
          <w:rFonts w:ascii="Microsoft YaHei" w:cs="Microsoft YaHei" w:eastAsia="Microsoft YaHei" w:hAnsi="Microsoft YaHei"/>
          <w:sz w:val="20"/>
          <w:szCs w:val="20"/>
        </w:rPr>
        <w:t>认识过程中，主观上产生的注意内容与客观事物对应，这个过程就是注意到感觉变化中的不变的感觉复合结构，这种结构在主观上代表客观对象。</w:t>
      </w:r>
    </w:p>
    <w:p>
      <w:pPr>
        <w:pStyle w:val="style179"/>
        <w:numPr>
          <w:ilvl w:val="6"/>
          <w:numId w:val="1"/>
        </w:numPr>
        <w:rPr/>
      </w:pPr>
      <w:r>
        <w:rPr>
          <w:rFonts w:ascii="Microsoft YaHei" w:cs="Microsoft YaHei" w:eastAsia="Microsoft YaHei" w:hAnsi="Microsoft YaHei"/>
          <w:sz w:val="20"/>
          <w:szCs w:val="20"/>
        </w:rPr>
        <w:t>注意到这种代表对象的感觉复合结构，这种结构在主观上就是概念。注意产生概念就是最简单的认识。</w:t>
      </w:r>
    </w:p>
    <w:p>
      <w:pPr>
        <w:pStyle w:val="style179"/>
        <w:numPr>
          <w:ilvl w:val="4"/>
          <w:numId w:val="1"/>
        </w:numPr>
        <w:rPr/>
      </w:pPr>
      <w:r>
        <w:rPr>
          <w:rFonts w:ascii="Microsoft YaHei" w:cs="Microsoft YaHei" w:eastAsia="Microsoft YaHei" w:hAnsi="Microsoft YaHei"/>
          <w:sz w:val="20"/>
          <w:szCs w:val="20"/>
        </w:rPr>
        <w:t>认识的对象形成指代概念</w:t>
      </w:r>
    </w:p>
    <w:p>
      <w:pPr>
        <w:pStyle w:val="style179"/>
        <w:numPr>
          <w:ilvl w:val="5"/>
          <w:numId w:val="1"/>
        </w:numPr>
        <w:rPr/>
      </w:pPr>
      <w:r>
        <w:rPr>
          <w:rFonts w:ascii="Microsoft YaHei" w:cs="Microsoft YaHei" w:eastAsia="Microsoft YaHei" w:hAnsi="Microsoft YaHei"/>
          <w:sz w:val="20"/>
          <w:szCs w:val="20"/>
        </w:rPr>
        <w:t>指代概念：无形象的实体概念</w:t>
      </w:r>
    </w:p>
    <w:p>
      <w:pPr>
        <w:pStyle w:val="style179"/>
        <w:numPr>
          <w:ilvl w:val="6"/>
          <w:numId w:val="1"/>
        </w:numPr>
        <w:rPr/>
      </w:pPr>
      <w:r>
        <w:rPr>
          <w:rFonts w:ascii="Microsoft YaHei" w:cs="Microsoft YaHei" w:eastAsia="Microsoft YaHei" w:hAnsi="Microsoft YaHei"/>
          <w:sz w:val="20"/>
          <w:szCs w:val="20"/>
        </w:rPr>
        <w:t>认识对象在概念网络中对应的网络被称为该对象的指代概念的结构，这个指代概念是不包括形象的概念</w:t>
      </w:r>
    </w:p>
    <w:p>
      <w:pPr>
        <w:pStyle w:val="style179"/>
        <w:numPr>
          <w:ilvl w:val="6"/>
          <w:numId w:val="1"/>
        </w:numPr>
        <w:rPr/>
      </w:pPr>
      <w:r>
        <w:rPr>
          <w:rFonts w:ascii="Microsoft YaHei" w:cs="Microsoft YaHei" w:eastAsia="Microsoft YaHei" w:hAnsi="Microsoft YaHei"/>
          <w:sz w:val="20"/>
          <w:szCs w:val="20"/>
        </w:rPr>
        <w:t>指代概念没有形象等内含关联概念，但是和有形象的实体概念的性质一致。</w:t>
      </w:r>
    </w:p>
    <w:p>
      <w:pPr>
        <w:pStyle w:val="style179"/>
        <w:numPr>
          <w:ilvl w:val="6"/>
          <w:numId w:val="1"/>
        </w:numPr>
        <w:rPr/>
      </w:pPr>
      <w:r>
        <w:rPr>
          <w:rFonts w:ascii="Microsoft YaHei" w:cs="Microsoft YaHei" w:eastAsia="Microsoft YaHei" w:hAnsi="Microsoft YaHei"/>
          <w:sz w:val="20"/>
          <w:szCs w:val="20"/>
        </w:rPr>
        <w:t>只有认识活动中才会产生指代。</w:t>
      </w:r>
    </w:p>
    <w:p>
      <w:pPr>
        <w:pStyle w:val="style179"/>
        <w:numPr>
          <w:ilvl w:val="6"/>
          <w:numId w:val="1"/>
        </w:numPr>
        <w:rPr/>
      </w:pPr>
      <w:r>
        <w:rPr>
          <w:rFonts w:ascii="Microsoft YaHei" w:cs="Microsoft YaHei" w:eastAsia="Microsoft YaHei" w:hAnsi="Microsoft YaHei"/>
          <w:sz w:val="20"/>
          <w:szCs w:val="20"/>
        </w:rPr>
        <w:t>认识时需要激活对象相关的概念网络，对于现实中无法直接认识的对象可以通过激活具有相似性特征的概念，来类比想象形成抽象概念来代指这个对象，这种关系就称为“指代”。</w:t>
      </w:r>
    </w:p>
    <w:p>
      <w:pPr>
        <w:pStyle w:val="style179"/>
        <w:numPr>
          <w:ilvl w:val="3"/>
          <w:numId w:val="1"/>
        </w:numPr>
        <w:rPr/>
      </w:pPr>
      <w:r>
        <w:rPr>
          <w:rFonts w:ascii="Microsoft YaHei" w:cs="Microsoft YaHei" w:eastAsia="Microsoft YaHei" w:hAnsi="Microsoft YaHei"/>
          <w:sz w:val="20"/>
          <w:szCs w:val="20"/>
        </w:rPr>
        <w:t>认识自我形成指代自我</w:t>
      </w:r>
    </w:p>
    <w:p>
      <w:pPr>
        <w:pStyle w:val="style179"/>
        <w:numPr>
          <w:ilvl w:val="4"/>
          <w:numId w:val="1"/>
        </w:numPr>
        <w:rPr/>
      </w:pPr>
      <w:r>
        <w:rPr>
          <w:rFonts w:ascii="Microsoft YaHei" w:cs="Microsoft YaHei" w:eastAsia="Microsoft YaHei" w:hAnsi="Microsoft YaHei"/>
          <w:sz w:val="20"/>
          <w:szCs w:val="20"/>
        </w:rPr>
        <w:t>认识自我后形成的最简单的自我概念，可以称为指代自我。</w:t>
      </w:r>
    </w:p>
    <w:p>
      <w:pPr>
        <w:pStyle w:val="style179"/>
        <w:numPr>
          <w:ilvl w:val="4"/>
          <w:numId w:val="1"/>
        </w:numPr>
        <w:rPr/>
      </w:pPr>
      <w:r>
        <w:rPr>
          <w:rFonts w:ascii="Microsoft YaHei" w:cs="Microsoft YaHei" w:eastAsia="Microsoft YaHei" w:hAnsi="Microsoft YaHei"/>
          <w:sz w:val="20"/>
          <w:szCs w:val="20"/>
        </w:rPr>
        <w:t>认识自我</w:t>
      </w:r>
    </w:p>
    <w:p>
      <w:pPr>
        <w:pStyle w:val="style179"/>
        <w:numPr>
          <w:ilvl w:val="5"/>
          <w:numId w:val="1"/>
        </w:numPr>
        <w:rPr/>
      </w:pPr>
      <w:r>
        <w:rPr>
          <w:rFonts w:ascii="Microsoft YaHei" w:cs="Microsoft YaHei" w:eastAsia="Microsoft YaHei" w:hAnsi="Microsoft YaHei"/>
          <w:sz w:val="20"/>
          <w:szCs w:val="20"/>
        </w:rPr>
        <w:t>主观角度</w:t>
      </w:r>
    </w:p>
    <w:p>
      <w:pPr>
        <w:pStyle w:val="style179"/>
        <w:numPr>
          <w:ilvl w:val="6"/>
          <w:numId w:val="1"/>
        </w:numPr>
        <w:rPr/>
      </w:pPr>
      <w:r>
        <w:rPr>
          <w:rFonts w:ascii="Microsoft YaHei" w:cs="Microsoft YaHei" w:eastAsia="Microsoft YaHei" w:hAnsi="Microsoft YaHei"/>
          <w:sz w:val="20"/>
          <w:szCs w:val="20"/>
        </w:rPr>
        <w:t>认识自我就是意识内容中出现代表自我的概念</w:t>
      </w:r>
    </w:p>
    <w:p>
      <w:pPr>
        <w:pStyle w:val="style179"/>
        <w:numPr>
          <w:ilvl w:val="5"/>
          <w:numId w:val="1"/>
        </w:numPr>
        <w:rPr/>
      </w:pPr>
      <w:r>
        <w:rPr>
          <w:rFonts w:ascii="Microsoft YaHei" w:cs="Microsoft YaHei" w:eastAsia="Microsoft YaHei" w:hAnsi="Microsoft YaHei"/>
          <w:sz w:val="20"/>
          <w:szCs w:val="20"/>
        </w:rPr>
        <w:t>物理过程</w:t>
      </w:r>
    </w:p>
    <w:p>
      <w:pPr>
        <w:pStyle w:val="style179"/>
        <w:numPr>
          <w:ilvl w:val="6"/>
          <w:numId w:val="1"/>
        </w:numPr>
        <w:rPr/>
      </w:pPr>
      <w:r>
        <w:rPr>
          <w:rFonts w:ascii="Microsoft YaHei" w:cs="Microsoft YaHei" w:eastAsia="Microsoft YaHei" w:hAnsi="Microsoft YaHei"/>
          <w:sz w:val="20"/>
          <w:szCs w:val="20"/>
        </w:rPr>
        <w:t>认识自我的过程是长期激活的体验网络和时序网络关联形成具有稳定性的中心节点的过程。</w:t>
      </w:r>
    </w:p>
    <w:p>
      <w:pPr>
        <w:pStyle w:val="style179"/>
        <w:numPr>
          <w:ilvl w:val="6"/>
          <w:numId w:val="1"/>
        </w:numPr>
        <w:rPr/>
      </w:pPr>
      <w:r>
        <w:rPr>
          <w:rFonts w:ascii="Microsoft YaHei" w:cs="Microsoft YaHei" w:eastAsia="Microsoft YaHei" w:hAnsi="Microsoft YaHei"/>
          <w:sz w:val="20"/>
          <w:szCs w:val="20"/>
        </w:rPr>
        <w:t>这个稳定的中心节点就是代表自我概念的神经网络节点，可以称为自我节点。</w:t>
      </w:r>
    </w:p>
    <w:p>
      <w:pPr>
        <w:pStyle w:val="style179"/>
        <w:numPr>
          <w:ilvl w:val="6"/>
          <w:numId w:val="1"/>
        </w:numPr>
        <w:rPr/>
      </w:pPr>
      <w:r>
        <w:rPr>
          <w:rFonts w:ascii="Microsoft YaHei" w:cs="Microsoft YaHei" w:eastAsia="Microsoft YaHei" w:hAnsi="Microsoft YaHei"/>
          <w:sz w:val="20"/>
          <w:szCs w:val="20"/>
        </w:rPr>
        <w:t>自我节点不断连接体验网络就形成代表主体经历的经历网络。</w:t>
      </w:r>
    </w:p>
    <w:p>
      <w:pPr>
        <w:pStyle w:val="style179"/>
        <w:numPr>
          <w:ilvl w:val="4"/>
          <w:numId w:val="1"/>
        </w:numPr>
        <w:rPr/>
      </w:pPr>
      <w:r>
        <w:rPr>
          <w:rFonts w:ascii="Microsoft YaHei" w:cs="Microsoft YaHei" w:eastAsia="Microsoft YaHei" w:hAnsi="Microsoft YaHei"/>
          <w:sz w:val="20"/>
          <w:szCs w:val="20"/>
        </w:rPr>
        <w:t>自我概念</w:t>
      </w:r>
    </w:p>
    <w:p>
      <w:pPr>
        <w:pStyle w:val="style179"/>
        <w:numPr>
          <w:ilvl w:val="5"/>
          <w:numId w:val="1"/>
        </w:numPr>
        <w:rPr/>
      </w:pPr>
      <w:r>
        <w:rPr>
          <w:rFonts w:ascii="Microsoft YaHei" w:cs="Microsoft YaHei" w:eastAsia="Microsoft YaHei" w:hAnsi="Microsoft YaHei"/>
          <w:sz w:val="20"/>
          <w:szCs w:val="20"/>
        </w:rPr>
        <w:t>自我概念的物理结构</w:t>
      </w:r>
    </w:p>
    <w:p>
      <w:pPr>
        <w:pStyle w:val="style179"/>
        <w:numPr>
          <w:ilvl w:val="6"/>
          <w:numId w:val="1"/>
        </w:numPr>
        <w:rPr/>
      </w:pPr>
      <w:r>
        <w:rPr>
          <w:rFonts w:ascii="Microsoft YaHei" w:cs="Microsoft YaHei" w:eastAsia="Microsoft YaHei" w:hAnsi="Microsoft YaHei"/>
          <w:sz w:val="20"/>
          <w:szCs w:val="20"/>
        </w:rPr>
        <w:t>自我概念就是经常激活的代表自我的概念网络的中心节点。</w:t>
      </w:r>
    </w:p>
    <w:p>
      <w:pPr>
        <w:pStyle w:val="style179"/>
        <w:numPr>
          <w:ilvl w:val="5"/>
          <w:numId w:val="1"/>
        </w:numPr>
        <w:rPr/>
      </w:pPr>
      <w:r>
        <w:rPr>
          <w:rFonts w:ascii="Microsoft YaHei" w:cs="Microsoft YaHei" w:eastAsia="Microsoft YaHei" w:hAnsi="Microsoft YaHei"/>
          <w:sz w:val="20"/>
          <w:szCs w:val="20"/>
        </w:rPr>
        <w:t>自我概念的形成过程</w:t>
      </w:r>
    </w:p>
    <w:p>
      <w:pPr>
        <w:pStyle w:val="style179"/>
        <w:numPr>
          <w:ilvl w:val="6"/>
          <w:numId w:val="1"/>
        </w:numPr>
        <w:rPr/>
      </w:pPr>
      <w:r>
        <w:rPr>
          <w:rFonts w:ascii="Microsoft YaHei" w:cs="Microsoft YaHei" w:eastAsia="Microsoft YaHei" w:hAnsi="Microsoft YaHei"/>
          <w:sz w:val="20"/>
          <w:szCs w:val="20"/>
        </w:rPr>
        <w:t>体验网络和时序网络关联的中心节点就是代表自我的概念网络的中心节点。</w:t>
      </w:r>
    </w:p>
    <w:p>
      <w:pPr>
        <w:pStyle w:val="style179"/>
        <w:numPr>
          <w:ilvl w:val="5"/>
          <w:numId w:val="1"/>
        </w:numPr>
        <w:rPr/>
      </w:pPr>
      <w:r>
        <w:rPr>
          <w:rFonts w:ascii="Microsoft YaHei" w:cs="Microsoft YaHei" w:eastAsia="Microsoft YaHei" w:hAnsi="Microsoft YaHei"/>
          <w:sz w:val="20"/>
          <w:szCs w:val="20"/>
        </w:rPr>
        <w:t>自我概念的主观角度</w:t>
      </w:r>
    </w:p>
    <w:p>
      <w:pPr>
        <w:pStyle w:val="style179"/>
        <w:numPr>
          <w:ilvl w:val="6"/>
          <w:numId w:val="1"/>
        </w:numPr>
        <w:rPr/>
      </w:pPr>
      <w:r>
        <w:rPr>
          <w:rFonts w:ascii="Microsoft YaHei" w:cs="Microsoft YaHei" w:eastAsia="Microsoft YaHei" w:hAnsi="Microsoft YaHei"/>
          <w:sz w:val="20"/>
          <w:szCs w:val="20"/>
        </w:rPr>
        <w:t>自我概念在主观上就是意识内容中的自我。</w:t>
      </w:r>
    </w:p>
    <w:p>
      <w:pPr>
        <w:pStyle w:val="style179"/>
        <w:numPr>
          <w:ilvl w:val="7"/>
          <w:numId w:val="1"/>
        </w:numPr>
        <w:rPr/>
      </w:pPr>
      <w:r>
        <w:rPr>
          <w:rFonts w:ascii="Microsoft YaHei" w:cs="Microsoft YaHei" w:eastAsia="Microsoft YaHei" w:hAnsi="Microsoft YaHei"/>
          <w:sz w:val="20"/>
          <w:szCs w:val="20"/>
        </w:rPr>
        <w:t>稳定性的体验内容就是概念。</w:t>
      </w:r>
    </w:p>
    <w:p>
      <w:pPr>
        <w:pStyle w:val="style179"/>
        <w:numPr>
          <w:ilvl w:val="6"/>
          <w:numId w:val="1"/>
        </w:numPr>
        <w:rPr/>
      </w:pPr>
      <w:r>
        <w:rPr>
          <w:rFonts w:ascii="Microsoft YaHei" w:cs="Microsoft YaHei" w:eastAsia="Microsoft YaHei" w:hAnsi="Microsoft YaHei"/>
          <w:sz w:val="20"/>
          <w:szCs w:val="20"/>
        </w:rPr>
        <w:t>自身内容体抽象出指代自身的概念，最早的自我概念诞生。</w:t>
      </w:r>
    </w:p>
    <w:p>
      <w:pPr>
        <w:pStyle w:val="style179"/>
        <w:numPr>
          <w:ilvl w:val="7"/>
          <w:numId w:val="1"/>
        </w:numPr>
        <w:rPr/>
      </w:pPr>
      <w:r>
        <w:rPr>
          <w:rFonts w:ascii="Microsoft YaHei" w:cs="Microsoft YaHei" w:eastAsia="Microsoft YaHei" w:hAnsi="Microsoft YaHei"/>
          <w:sz w:val="20"/>
          <w:szCs w:val="20"/>
        </w:rPr>
        <w:t>自身内容体这一有固定性质的物体概念集合，在认识过程中被抽象识别产生指代自我的概念。</w:t>
      </w:r>
    </w:p>
    <w:p>
      <w:pPr>
        <w:pStyle w:val="style179"/>
        <w:numPr>
          <w:ilvl w:val="5"/>
          <w:numId w:val="1"/>
        </w:numPr>
        <w:rPr/>
      </w:pPr>
      <w:r>
        <w:rPr>
          <w:rFonts w:ascii="Microsoft YaHei" w:cs="Microsoft YaHei" w:eastAsia="Microsoft YaHei" w:hAnsi="Microsoft YaHei"/>
          <w:sz w:val="20"/>
          <w:szCs w:val="20"/>
        </w:rPr>
        <w:t>自我概念最初就是指代自我概念。</w:t>
      </w:r>
    </w:p>
    <w:p>
      <w:pPr>
        <w:pStyle w:val="style179"/>
        <w:numPr>
          <w:ilvl w:val="6"/>
          <w:numId w:val="1"/>
        </w:numPr>
        <w:rPr/>
      </w:pPr>
      <w:r>
        <w:rPr>
          <w:rFonts w:ascii="Microsoft YaHei" w:cs="Microsoft YaHei" w:eastAsia="Microsoft YaHei" w:hAnsi="Microsoft YaHei"/>
          <w:sz w:val="20"/>
          <w:szCs w:val="20"/>
        </w:rPr>
        <w:t>指代自我结合指向空间中的自身的位置概念，形成自我空间位置存在，因此有了最早的自我存在的概念。</w:t>
      </w:r>
    </w:p>
    <w:p>
      <w:pPr>
        <w:pStyle w:val="style179"/>
        <w:numPr>
          <w:ilvl w:val="4"/>
          <w:numId w:val="1"/>
        </w:numPr>
        <w:rPr/>
      </w:pPr>
      <w:r>
        <w:rPr>
          <w:rFonts w:ascii="Microsoft YaHei" w:cs="Microsoft YaHei" w:eastAsia="Microsoft YaHei" w:hAnsi="Microsoft YaHei"/>
          <w:sz w:val="20"/>
          <w:szCs w:val="20"/>
        </w:rPr>
        <w:t>指代自我</w:t>
      </w:r>
    </w:p>
    <w:p>
      <w:pPr>
        <w:pStyle w:val="style179"/>
        <w:numPr>
          <w:ilvl w:val="5"/>
          <w:numId w:val="1"/>
        </w:numPr>
        <w:rPr/>
      </w:pPr>
      <w:r>
        <w:rPr>
          <w:rFonts w:ascii="Microsoft YaHei" w:cs="Microsoft YaHei" w:eastAsia="Microsoft YaHei" w:hAnsi="Microsoft YaHei"/>
          <w:sz w:val="20"/>
          <w:szCs w:val="20"/>
        </w:rPr>
        <w:t>指代自我是对应于自我这个实体对象的主观概念</w:t>
      </w:r>
    </w:p>
    <w:p>
      <w:pPr>
        <w:pStyle w:val="style179"/>
        <w:numPr>
          <w:ilvl w:val="5"/>
          <w:numId w:val="1"/>
        </w:numPr>
        <w:rPr/>
      </w:pPr>
      <w:r>
        <w:rPr>
          <w:rFonts w:ascii="Microsoft YaHei" w:cs="Microsoft YaHei" w:eastAsia="Microsoft YaHei" w:hAnsi="Microsoft YaHei"/>
          <w:sz w:val="20"/>
          <w:szCs w:val="20"/>
        </w:rPr>
        <w:t>指代自我的形成</w:t>
      </w:r>
    </w:p>
    <w:p>
      <w:pPr>
        <w:pStyle w:val="style179"/>
        <w:numPr>
          <w:ilvl w:val="6"/>
          <w:numId w:val="1"/>
        </w:numPr>
        <w:rPr/>
      </w:pPr>
      <w:r>
        <w:rPr>
          <w:rFonts w:ascii="Microsoft YaHei" w:cs="Microsoft YaHei" w:eastAsia="Microsoft YaHei" w:hAnsi="Microsoft YaHei"/>
          <w:sz w:val="20"/>
          <w:szCs w:val="20"/>
        </w:rPr>
        <w:t>情绪的中心形成指代自我。</w:t>
      </w:r>
    </w:p>
    <w:p>
      <w:pPr>
        <w:pStyle w:val="style179"/>
        <w:numPr>
          <w:ilvl w:val="7"/>
          <w:numId w:val="1"/>
        </w:numPr>
        <w:rPr/>
      </w:pPr>
      <w:r>
        <w:rPr>
          <w:rFonts w:ascii="Microsoft YaHei" w:cs="Microsoft YaHei" w:eastAsia="Microsoft YaHei" w:hAnsi="Microsoft YaHei"/>
          <w:sz w:val="20"/>
          <w:szCs w:val="20"/>
        </w:rPr>
        <w:t>指代自我不包含情绪，但是必须和情绪直接关联。</w:t>
      </w:r>
    </w:p>
    <w:p>
      <w:pPr>
        <w:pStyle w:val="style179"/>
        <w:numPr>
          <w:ilvl w:val="6"/>
          <w:numId w:val="1"/>
        </w:numPr>
        <w:rPr/>
      </w:pPr>
      <w:r>
        <w:rPr>
          <w:rFonts w:ascii="Microsoft YaHei" w:cs="Microsoft YaHei" w:eastAsia="Microsoft YaHei" w:hAnsi="Microsoft YaHei"/>
          <w:sz w:val="20"/>
          <w:szCs w:val="20"/>
        </w:rPr>
        <w:t>朝向自己和满足感频繁关联，促进形成指代自我</w:t>
      </w:r>
    </w:p>
    <w:p>
      <w:pPr>
        <w:pStyle w:val="style179"/>
        <w:numPr>
          <w:ilvl w:val="7"/>
          <w:numId w:val="1"/>
        </w:numPr>
        <w:rPr/>
      </w:pPr>
      <w:r>
        <w:rPr>
          <w:rFonts w:ascii="Microsoft YaHei" w:cs="Microsoft YaHei" w:eastAsia="Microsoft YaHei" w:hAnsi="Microsoft YaHei"/>
          <w:sz w:val="20"/>
          <w:szCs w:val="20"/>
        </w:rPr>
        <w:t>朝向自身方向的概念和满足感等情感频繁关联，更容易促进自我概念的诞生，也更容易促进自我空间位置存在概念的出现</w:t>
      </w:r>
    </w:p>
    <w:p>
      <w:pPr>
        <w:pStyle w:val="style179"/>
        <w:numPr>
          <w:ilvl w:val="6"/>
          <w:numId w:val="1"/>
        </w:numPr>
        <w:rPr/>
      </w:pPr>
      <w:r>
        <w:rPr>
          <w:rFonts w:ascii="Microsoft YaHei" w:cs="Microsoft YaHei" w:eastAsia="Microsoft YaHei" w:hAnsi="Microsoft YaHei"/>
          <w:sz w:val="20"/>
          <w:szCs w:val="20"/>
        </w:rPr>
        <w:t>频繁社交活动加快自我和他人的区分</w:t>
      </w:r>
    </w:p>
    <w:p>
      <w:pPr>
        <w:pStyle w:val="style179"/>
        <w:numPr>
          <w:ilvl w:val="7"/>
          <w:numId w:val="1"/>
        </w:numPr>
        <w:rPr/>
      </w:pPr>
      <w:r>
        <w:rPr>
          <w:rFonts w:ascii="Microsoft YaHei" w:cs="Microsoft YaHei" w:eastAsia="Microsoft YaHei" w:hAnsi="Microsoft YaHei"/>
          <w:sz w:val="20"/>
          <w:szCs w:val="20"/>
        </w:rPr>
        <w:t>我，指着自己，可以和吃的欲望关联。你，指着他人，可以和分享等社交情感欲望关联。</w:t>
      </w:r>
    </w:p>
    <w:p>
      <w:pPr>
        <w:pStyle w:val="style179"/>
        <w:numPr>
          <w:ilvl w:val="5"/>
          <w:numId w:val="1"/>
        </w:numPr>
        <w:rPr/>
      </w:pPr>
      <w:r>
        <w:rPr>
          <w:rFonts w:ascii="Microsoft YaHei" w:cs="Microsoft YaHei" w:eastAsia="Microsoft YaHei" w:hAnsi="Microsoft YaHei"/>
          <w:sz w:val="20"/>
          <w:szCs w:val="20"/>
        </w:rPr>
        <w:t>指代自我的物理结构</w:t>
      </w:r>
    </w:p>
    <w:p>
      <w:pPr>
        <w:pStyle w:val="style179"/>
        <w:numPr>
          <w:ilvl w:val="6"/>
          <w:numId w:val="1"/>
        </w:numPr>
        <w:rPr/>
      </w:pPr>
      <w:r>
        <w:rPr>
          <w:rFonts w:ascii="Microsoft YaHei" w:cs="Microsoft YaHei" w:eastAsia="Microsoft YaHei" w:hAnsi="Microsoft YaHei"/>
          <w:sz w:val="20"/>
          <w:szCs w:val="20"/>
        </w:rPr>
        <w:t>体验网络的中心是情绪网络，情绪网络的中心是自我节点，自我节点对应指代自我</w:t>
      </w:r>
    </w:p>
    <w:p>
      <w:pPr>
        <w:pStyle w:val="style179"/>
        <w:numPr>
          <w:ilvl w:val="7"/>
          <w:numId w:val="1"/>
        </w:numPr>
        <w:rPr/>
      </w:pPr>
      <w:r>
        <w:rPr>
          <w:rFonts w:ascii="Microsoft YaHei" w:cs="Microsoft YaHei" w:eastAsia="Microsoft YaHei" w:hAnsi="Microsoft YaHei"/>
          <w:sz w:val="20"/>
          <w:szCs w:val="20"/>
        </w:rPr>
        <w:t>体验网络中的情绪关联的中心节点，这就是自我节点。</w:t>
      </w:r>
    </w:p>
    <w:p>
      <w:pPr>
        <w:pStyle w:val="style179"/>
        <w:numPr>
          <w:ilvl w:val="7"/>
          <w:numId w:val="1"/>
        </w:numPr>
        <w:rPr/>
      </w:pPr>
      <w:r>
        <w:rPr>
          <w:rFonts w:ascii="Microsoft YaHei" w:cs="Microsoft YaHei" w:eastAsia="Microsoft YaHei" w:hAnsi="Microsoft YaHei"/>
          <w:sz w:val="20"/>
          <w:szCs w:val="20"/>
        </w:rPr>
        <w:t>情绪关联的中心节点同时会激活时序网络，构建不同时间的经历网络</w:t>
      </w:r>
    </w:p>
    <w:p>
      <w:pPr>
        <w:pStyle w:val="style179"/>
        <w:numPr>
          <w:ilvl w:val="7"/>
          <w:numId w:val="1"/>
        </w:numPr>
        <w:rPr/>
      </w:pPr>
      <w:r>
        <w:rPr>
          <w:rFonts w:ascii="Microsoft YaHei" w:cs="Microsoft YaHei" w:eastAsia="Microsoft YaHei" w:hAnsi="Microsoft YaHei"/>
          <w:sz w:val="20"/>
          <w:szCs w:val="20"/>
        </w:rPr>
        <w:t>自我概念环绕连接情绪感觉神经网络</w:t>
      </w:r>
    </w:p>
    <w:p>
      <w:pPr>
        <w:pStyle w:val="style179"/>
        <w:numPr>
          <w:ilvl w:val="5"/>
          <w:numId w:val="1"/>
        </w:numPr>
        <w:rPr/>
      </w:pPr>
      <w:r>
        <w:rPr>
          <w:rFonts w:ascii="Microsoft YaHei" w:cs="Microsoft YaHei" w:eastAsia="Microsoft YaHei" w:hAnsi="Microsoft YaHei"/>
          <w:sz w:val="20"/>
          <w:szCs w:val="20"/>
        </w:rPr>
        <w:t>指代自我直接连接情绪网络</w:t>
      </w:r>
    </w:p>
    <w:p>
      <w:pPr>
        <w:pStyle w:val="style179"/>
        <w:numPr>
          <w:ilvl w:val="6"/>
          <w:numId w:val="1"/>
        </w:numPr>
        <w:rPr/>
      </w:pPr>
      <w:r>
        <w:rPr>
          <w:rFonts w:ascii="Microsoft YaHei" w:cs="Microsoft YaHei" w:eastAsia="Microsoft YaHei" w:hAnsi="Microsoft YaHei"/>
          <w:sz w:val="20"/>
          <w:szCs w:val="20"/>
        </w:rPr>
        <w:t>自我节点和情绪网络直接相连接</w:t>
      </w:r>
    </w:p>
    <w:p>
      <w:pPr>
        <w:pStyle w:val="style179"/>
        <w:numPr>
          <w:ilvl w:val="6"/>
          <w:numId w:val="1"/>
        </w:numPr>
        <w:rPr/>
      </w:pPr>
      <w:r>
        <w:rPr>
          <w:rFonts w:ascii="Microsoft YaHei" w:cs="Microsoft YaHei" w:eastAsia="Microsoft YaHei" w:hAnsi="Microsoft YaHei"/>
          <w:sz w:val="20"/>
          <w:szCs w:val="20"/>
        </w:rPr>
        <w:t>所有自我概念内容都和情绪直接相连接</w:t>
      </w:r>
    </w:p>
    <w:p>
      <w:pPr>
        <w:pStyle w:val="style179"/>
        <w:numPr>
          <w:ilvl w:val="7"/>
          <w:numId w:val="1"/>
        </w:numPr>
        <w:rPr/>
      </w:pPr>
      <w:r>
        <w:rPr>
          <w:rFonts w:ascii="Microsoft YaHei" w:cs="Microsoft YaHei" w:eastAsia="Microsoft YaHei" w:hAnsi="Microsoft YaHei"/>
          <w:sz w:val="20"/>
          <w:szCs w:val="20"/>
        </w:rPr>
        <w:t>跟自我相关的概念肯定会激起情绪</w:t>
      </w:r>
    </w:p>
    <w:p>
      <w:pPr>
        <w:pStyle w:val="style179"/>
        <w:numPr>
          <w:ilvl w:val="7"/>
          <w:numId w:val="1"/>
        </w:numPr>
        <w:rPr/>
      </w:pPr>
      <w:r>
        <w:rPr>
          <w:rFonts w:ascii="Microsoft YaHei" w:cs="Microsoft YaHei" w:eastAsia="Microsoft YaHei" w:hAnsi="Microsoft YaHei"/>
          <w:sz w:val="20"/>
          <w:szCs w:val="20"/>
        </w:rPr>
        <w:t>情绪是对自身内部状态的感觉，情绪和自我状态直接相关。</w:t>
      </w:r>
    </w:p>
    <w:p>
      <w:pPr>
        <w:pStyle w:val="style179"/>
        <w:numPr>
          <w:ilvl w:val="7"/>
          <w:numId w:val="1"/>
        </w:numPr>
        <w:rPr/>
      </w:pPr>
      <w:r>
        <w:rPr>
          <w:rFonts w:ascii="Microsoft YaHei" w:cs="Microsoft YaHei" w:eastAsia="Microsoft YaHei" w:hAnsi="Microsoft YaHei"/>
          <w:sz w:val="20"/>
          <w:szCs w:val="20"/>
        </w:rPr>
        <w:t>所有的体验只要和自我相关都会产生情绪。</w:t>
      </w:r>
    </w:p>
    <w:p>
      <w:pPr>
        <w:pStyle w:val="style179"/>
        <w:numPr>
          <w:ilvl w:val="5"/>
          <w:numId w:val="1"/>
        </w:numPr>
        <w:rPr/>
      </w:pPr>
      <w:r>
        <w:rPr>
          <w:rFonts w:ascii="Microsoft YaHei" w:cs="Microsoft YaHei" w:eastAsia="Microsoft YaHei" w:hAnsi="Microsoft YaHei"/>
          <w:sz w:val="20"/>
          <w:szCs w:val="20"/>
        </w:rPr>
        <w:t>指代自我的发展阶段</w:t>
      </w:r>
    </w:p>
    <w:p>
      <w:pPr>
        <w:pStyle w:val="style179"/>
        <w:numPr>
          <w:ilvl w:val="6"/>
          <w:numId w:val="1"/>
        </w:numPr>
        <w:rPr/>
      </w:pPr>
      <w:r>
        <w:rPr>
          <w:rFonts w:ascii="Microsoft YaHei" w:cs="Microsoft YaHei" w:eastAsia="Microsoft YaHei" w:hAnsi="Microsoft YaHei"/>
          <w:sz w:val="20"/>
          <w:szCs w:val="20"/>
        </w:rPr>
        <w:t>自我认识未完成时，概念关联中心的指代实体就是自身概念内含中那个潜在的自我。</w:t>
      </w:r>
    </w:p>
    <w:p>
      <w:pPr>
        <w:pStyle w:val="style179"/>
        <w:numPr>
          <w:ilvl w:val="7"/>
          <w:numId w:val="1"/>
        </w:numPr>
        <w:rPr/>
      </w:pPr>
      <w:r>
        <w:rPr>
          <w:rFonts w:ascii="Microsoft YaHei" w:cs="Microsoft YaHei" w:eastAsia="Microsoft YaHei" w:hAnsi="Microsoft YaHei"/>
          <w:sz w:val="20"/>
          <w:szCs w:val="20"/>
        </w:rPr>
        <w:t>重点是概念内容，概念中心只是概念内容的辅助。概念中心为空的，未形成自我。</w:t>
      </w:r>
    </w:p>
    <w:p>
      <w:pPr>
        <w:pStyle w:val="style179"/>
        <w:numPr>
          <w:ilvl w:val="6"/>
          <w:numId w:val="1"/>
        </w:numPr>
        <w:rPr/>
      </w:pPr>
      <w:r>
        <w:rPr>
          <w:rFonts w:ascii="Microsoft YaHei" w:cs="Microsoft YaHei" w:eastAsia="Microsoft YaHei" w:hAnsi="Microsoft YaHei"/>
          <w:sz w:val="20"/>
          <w:szCs w:val="20"/>
        </w:rPr>
        <w:t>自我认识完成后，概念关联中心的指代实体就是固定的自我概念。</w:t>
      </w:r>
    </w:p>
    <w:p>
      <w:pPr>
        <w:pStyle w:val="style179"/>
        <w:numPr>
          <w:ilvl w:val="7"/>
          <w:numId w:val="1"/>
        </w:numPr>
        <w:rPr/>
      </w:pPr>
      <w:r>
        <w:rPr>
          <w:rFonts w:ascii="Microsoft YaHei" w:cs="Microsoft YaHei" w:eastAsia="Microsoft YaHei" w:hAnsi="Microsoft YaHei"/>
          <w:sz w:val="20"/>
          <w:szCs w:val="20"/>
        </w:rPr>
        <w:t>重点是概念中心，内容只是中心概念的辅助。概念中心形成自我，内容围绕自我概念中心。</w:t>
      </w:r>
    </w:p>
    <w:p>
      <w:pPr>
        <w:pStyle w:val="style179"/>
        <w:numPr>
          <w:ilvl w:val="5"/>
          <w:numId w:val="1"/>
        </w:numPr>
        <w:rPr/>
      </w:pPr>
      <w:r>
        <w:rPr>
          <w:rFonts w:ascii="Microsoft YaHei" w:cs="Microsoft YaHei" w:eastAsia="Microsoft YaHei" w:hAnsi="Microsoft YaHei"/>
          <w:sz w:val="20"/>
          <w:szCs w:val="20"/>
        </w:rPr>
        <w:t>指代自我关联体验形成经历</w:t>
      </w:r>
    </w:p>
    <w:p>
      <w:pPr>
        <w:pStyle w:val="style179"/>
        <w:numPr>
          <w:ilvl w:val="6"/>
          <w:numId w:val="1"/>
        </w:numPr>
        <w:rPr/>
      </w:pPr>
      <w:r>
        <w:rPr>
          <w:rFonts w:ascii="Microsoft YaHei" w:cs="Microsoft YaHei" w:eastAsia="Microsoft YaHei" w:hAnsi="Microsoft YaHei"/>
          <w:sz w:val="20"/>
          <w:szCs w:val="20"/>
        </w:rPr>
        <w:t>自我概念在主观上是经历中的自我。自我概念形成就开始产生经历。体验关联自我概念形成自我经历。经历网络的中心节点就是自我节点。</w:t>
      </w:r>
    </w:p>
    <w:p>
      <w:pPr>
        <w:pStyle w:val="style179"/>
        <w:numPr>
          <w:ilvl w:val="4"/>
          <w:numId w:val="1"/>
        </w:numPr>
        <w:rPr/>
      </w:pPr>
      <w:r>
        <w:rPr>
          <w:rFonts w:ascii="Microsoft YaHei" w:cs="Microsoft YaHei" w:eastAsia="Microsoft YaHei" w:hAnsi="Microsoft YaHei"/>
          <w:sz w:val="20"/>
          <w:szCs w:val="20"/>
        </w:rPr>
        <w:t>自我概念产生是认识自我，不是认知自我。</w:t>
      </w:r>
    </w:p>
    <w:p>
      <w:pPr>
        <w:pStyle w:val="style179"/>
        <w:numPr>
          <w:ilvl w:val="5"/>
          <w:numId w:val="1"/>
        </w:numPr>
        <w:rPr/>
      </w:pPr>
      <w:r>
        <w:rPr>
          <w:rFonts w:ascii="Microsoft YaHei" w:cs="Microsoft YaHei" w:eastAsia="Microsoft YaHei" w:hAnsi="Microsoft YaHei"/>
          <w:sz w:val="20"/>
          <w:szCs w:val="20"/>
        </w:rPr>
        <w:t>自我概念的产生是认识自我的结果，不是认知自我，因为没有特征分析。</w:t>
      </w:r>
    </w:p>
    <w:p>
      <w:pPr>
        <w:pStyle w:val="style179"/>
        <w:numPr>
          <w:ilvl w:val="6"/>
          <w:numId w:val="1"/>
        </w:numPr>
        <w:rPr/>
      </w:pPr>
      <w:r>
        <w:rPr>
          <w:rFonts w:ascii="Microsoft YaHei" w:cs="Microsoft YaHei" w:eastAsia="Microsoft YaHei" w:hAnsi="Microsoft YaHei"/>
          <w:sz w:val="20"/>
          <w:szCs w:val="20"/>
        </w:rPr>
        <w:t>认识网络激活经历网络的特定结构，形成自我概念网络，在主观上就是认识形成自我概念。</w:t>
      </w:r>
    </w:p>
    <w:p>
      <w:pPr>
        <w:pStyle w:val="style179"/>
        <w:numPr>
          <w:ilvl w:val="5"/>
          <w:numId w:val="1"/>
        </w:numPr>
        <w:rPr/>
      </w:pPr>
      <w:r>
        <w:rPr>
          <w:rFonts w:ascii="Microsoft YaHei" w:cs="Microsoft YaHei" w:eastAsia="Microsoft YaHei" w:hAnsi="Microsoft YaHei"/>
          <w:sz w:val="20"/>
          <w:szCs w:val="20"/>
        </w:rPr>
        <w:t>认知自我是对自我概念进行特征分析归纳：认知网络激活经历网络的特定结构，形成对于自我概念的逻辑知识网络，在主观上就是认知形成对于自我概念的结构化知识。</w:t>
      </w:r>
    </w:p>
    <w:p>
      <w:pPr>
        <w:pStyle w:val="style179"/>
        <w:numPr>
          <w:ilvl w:val="2"/>
          <w:numId w:val="1"/>
        </w:numPr>
        <w:rPr/>
      </w:pPr>
      <w:r>
        <w:rPr>
          <w:rFonts w:cs="Microsoft YaHei" w:eastAsia="Microsoft YaHei" w:hAnsi="Microsoft YaHei"/>
          <w:sz w:val="20"/>
          <w:szCs w:val="20"/>
          <w:lang w:val="en-US"/>
        </w:rPr>
        <w:t>3.2</w:t>
      </w:r>
      <w:r>
        <w:rPr>
          <w:rFonts w:ascii="Microsoft YaHei" w:cs="Microsoft YaHei" w:eastAsia="Microsoft YaHei" w:hAnsi="Microsoft YaHei"/>
          <w:sz w:val="20"/>
          <w:szCs w:val="20"/>
        </w:rPr>
        <w:t>自我经历网络中的自我节点经常按照特定结构激活关联的概念网络形成自我概念网络</w:t>
      </w:r>
    </w:p>
    <w:p>
      <w:pPr>
        <w:pStyle w:val="style179"/>
        <w:numPr>
          <w:ilvl w:val="3"/>
          <w:numId w:val="1"/>
        </w:numPr>
        <w:rPr/>
      </w:pPr>
      <w:r>
        <w:rPr>
          <w:rFonts w:ascii="Microsoft YaHei" w:cs="Microsoft YaHei" w:eastAsia="Microsoft YaHei" w:hAnsi="Microsoft YaHei"/>
          <w:sz w:val="20"/>
          <w:szCs w:val="20"/>
        </w:rPr>
        <w:t>认知的机制</w:t>
      </w:r>
    </w:p>
    <w:p>
      <w:pPr>
        <w:pStyle w:val="style179"/>
        <w:numPr>
          <w:ilvl w:val="4"/>
          <w:numId w:val="1"/>
        </w:numPr>
        <w:rPr/>
      </w:pPr>
      <w:r>
        <w:rPr>
          <w:rFonts w:ascii="Microsoft YaHei" w:cs="Microsoft YaHei" w:eastAsia="Microsoft YaHei" w:hAnsi="Microsoft YaHei"/>
          <w:sz w:val="20"/>
          <w:szCs w:val="20"/>
        </w:rPr>
        <w:t>认知的形成</w:t>
      </w:r>
    </w:p>
    <w:p>
      <w:pPr>
        <w:pStyle w:val="style179"/>
        <w:numPr>
          <w:ilvl w:val="5"/>
          <w:numId w:val="1"/>
        </w:numPr>
        <w:rPr/>
      </w:pPr>
      <w:r>
        <w:rPr>
          <w:rFonts w:ascii="Microsoft YaHei" w:cs="Microsoft YaHei" w:eastAsia="Microsoft YaHei" w:hAnsi="Microsoft YaHei"/>
          <w:sz w:val="20"/>
          <w:szCs w:val="20"/>
        </w:rPr>
        <w:t>认知</w:t>
      </w:r>
    </w:p>
    <w:p>
      <w:pPr>
        <w:pStyle w:val="style179"/>
        <w:numPr>
          <w:ilvl w:val="6"/>
          <w:numId w:val="1"/>
        </w:numPr>
        <w:rPr/>
      </w:pPr>
      <w:r>
        <w:rPr>
          <w:rFonts w:ascii="Microsoft YaHei" w:cs="Microsoft YaHei" w:eastAsia="Microsoft YaHei" w:hAnsi="Microsoft YaHei"/>
          <w:sz w:val="20"/>
          <w:szCs w:val="20"/>
        </w:rPr>
        <w:t>认知的主观角度</w:t>
      </w:r>
    </w:p>
    <w:p>
      <w:pPr>
        <w:pStyle w:val="style179"/>
        <w:numPr>
          <w:ilvl w:val="7"/>
          <w:numId w:val="1"/>
        </w:numPr>
        <w:rPr/>
      </w:pPr>
      <w:r>
        <w:rPr>
          <w:rFonts w:ascii="Microsoft YaHei" w:cs="Microsoft YaHei" w:eastAsia="Microsoft YaHei" w:hAnsi="Microsoft YaHei"/>
          <w:sz w:val="20"/>
          <w:szCs w:val="20"/>
        </w:rPr>
        <w:t>认知是主体认知一个对象并产生理解的行为。</w:t>
      </w:r>
    </w:p>
    <w:p>
      <w:pPr>
        <w:pStyle w:val="style179"/>
        <w:numPr>
          <w:ilvl w:val="7"/>
          <w:numId w:val="1"/>
        </w:numPr>
        <w:rPr/>
      </w:pPr>
      <w:r>
        <w:rPr>
          <w:rFonts w:ascii="Microsoft YaHei" w:cs="Microsoft YaHei" w:eastAsia="Microsoft YaHei" w:hAnsi="Microsoft YaHei"/>
          <w:sz w:val="20"/>
          <w:szCs w:val="20"/>
        </w:rPr>
        <w:t>在主观上，认识是一种发散想象并强化特定顺序路径的概念之间的关联的活动。</w:t>
      </w:r>
    </w:p>
    <w:p>
      <w:pPr>
        <w:pStyle w:val="style179"/>
        <w:numPr>
          <w:ilvl w:val="6"/>
          <w:numId w:val="1"/>
        </w:numPr>
        <w:rPr/>
      </w:pPr>
      <w:r>
        <w:rPr>
          <w:rFonts w:ascii="Microsoft YaHei" w:cs="Microsoft YaHei" w:eastAsia="Microsoft YaHei" w:hAnsi="Microsoft YaHei"/>
          <w:sz w:val="20"/>
          <w:szCs w:val="20"/>
        </w:rPr>
        <w:t>认知的物理过程</w:t>
      </w:r>
    </w:p>
    <w:p>
      <w:pPr>
        <w:pStyle w:val="style179"/>
        <w:numPr>
          <w:ilvl w:val="7"/>
          <w:numId w:val="1"/>
        </w:numPr>
        <w:rPr/>
      </w:pPr>
      <w:r>
        <w:rPr>
          <w:rFonts w:ascii="Microsoft YaHei" w:cs="Microsoft YaHei" w:eastAsia="Microsoft YaHei" w:hAnsi="Microsoft YaHei"/>
          <w:sz w:val="20"/>
          <w:szCs w:val="20"/>
        </w:rPr>
        <w:t>认知过程是概念对应的神经网络形成最大激活，随后激活更多相关概念形成不稳定的概念网络，然后通过时序网络激活不同类型的认知网络，从而按照特定结构持续激活特定的概念网络结构产生稳定性的概念网络，也就是形成知识。</w:t>
      </w:r>
    </w:p>
    <w:p>
      <w:pPr>
        <w:pStyle w:val="style179"/>
        <w:numPr>
          <w:ilvl w:val="6"/>
          <w:numId w:val="1"/>
        </w:numPr>
        <w:rPr/>
      </w:pPr>
      <w:r>
        <w:rPr>
          <w:rFonts w:ascii="Microsoft YaHei" w:cs="Microsoft YaHei" w:eastAsia="Microsoft YaHei" w:hAnsi="Microsoft YaHei"/>
          <w:sz w:val="20"/>
          <w:szCs w:val="20"/>
        </w:rPr>
        <w:t>认知的形式</w:t>
      </w:r>
    </w:p>
    <w:p>
      <w:pPr>
        <w:pStyle w:val="style179"/>
        <w:numPr>
          <w:ilvl w:val="7"/>
          <w:numId w:val="1"/>
        </w:numPr>
        <w:rPr/>
      </w:pPr>
      <w:r>
        <w:rPr>
          <w:rFonts w:ascii="Microsoft YaHei" w:cs="Microsoft YaHei" w:eastAsia="Microsoft YaHei" w:hAnsi="Microsoft YaHei"/>
          <w:sz w:val="20"/>
          <w:szCs w:val="20"/>
        </w:rPr>
        <w:t>认知的形式是一种经过长期学习活动逐渐形成具有特定概念变化规律的想象关联机制。</w:t>
      </w:r>
    </w:p>
    <w:p>
      <w:pPr>
        <w:pStyle w:val="style179"/>
        <w:numPr>
          <w:ilvl w:val="5"/>
          <w:numId w:val="1"/>
        </w:numPr>
        <w:rPr/>
      </w:pPr>
      <w:r>
        <w:rPr>
          <w:rFonts w:ascii="Microsoft YaHei" w:cs="Microsoft YaHei" w:eastAsia="Microsoft YaHei" w:hAnsi="Microsoft YaHei"/>
          <w:sz w:val="20"/>
          <w:szCs w:val="20"/>
        </w:rPr>
        <w:t>认知网络</w:t>
      </w:r>
    </w:p>
    <w:p>
      <w:pPr>
        <w:pStyle w:val="style179"/>
        <w:numPr>
          <w:ilvl w:val="6"/>
          <w:numId w:val="1"/>
        </w:numPr>
        <w:rPr/>
      </w:pPr>
      <w:r>
        <w:rPr>
          <w:rFonts w:ascii="Microsoft YaHei" w:cs="Microsoft YaHei" w:eastAsia="Microsoft YaHei" w:hAnsi="Microsoft YaHei"/>
          <w:sz w:val="20"/>
          <w:szCs w:val="20"/>
        </w:rPr>
        <w:t>认知网络的定义</w:t>
      </w:r>
    </w:p>
    <w:p>
      <w:pPr>
        <w:pStyle w:val="style179"/>
        <w:numPr>
          <w:ilvl w:val="7"/>
          <w:numId w:val="1"/>
        </w:numPr>
        <w:rPr/>
      </w:pPr>
      <w:r>
        <w:rPr>
          <w:rFonts w:ascii="Microsoft YaHei" w:cs="Microsoft YaHei" w:eastAsia="Microsoft YaHei" w:hAnsi="Microsoft YaHei"/>
          <w:sz w:val="20"/>
          <w:szCs w:val="20"/>
        </w:rPr>
        <w:t>认知网络是一种在主观上对应认知理解行为的神经网络。</w:t>
      </w:r>
    </w:p>
    <w:p>
      <w:pPr>
        <w:pStyle w:val="style179"/>
        <w:numPr>
          <w:ilvl w:val="7"/>
          <w:numId w:val="1"/>
        </w:numPr>
        <w:rPr/>
      </w:pPr>
      <w:r>
        <w:rPr>
          <w:rFonts w:ascii="Microsoft YaHei" w:cs="Microsoft YaHei" w:eastAsia="Microsoft YaHei" w:hAnsi="Microsoft YaHei"/>
          <w:sz w:val="20"/>
          <w:szCs w:val="20"/>
        </w:rPr>
        <w:t>认知网络是一种基于时序的对概念变化规律进行分析归纳的神经网络</w:t>
      </w:r>
    </w:p>
    <w:p>
      <w:pPr>
        <w:pStyle w:val="style179"/>
        <w:numPr>
          <w:ilvl w:val="6"/>
          <w:numId w:val="1"/>
        </w:numPr>
        <w:rPr/>
      </w:pPr>
      <w:r>
        <w:rPr>
          <w:rFonts w:ascii="Microsoft YaHei" w:cs="Microsoft YaHei" w:eastAsia="Microsoft YaHei" w:hAnsi="Microsoft YaHei"/>
          <w:sz w:val="20"/>
          <w:szCs w:val="20"/>
        </w:rPr>
        <w:t>认知网络的物理结构</w:t>
      </w:r>
    </w:p>
    <w:p>
      <w:pPr>
        <w:pStyle w:val="style179"/>
        <w:numPr>
          <w:ilvl w:val="7"/>
          <w:numId w:val="1"/>
        </w:numPr>
        <w:rPr/>
      </w:pPr>
      <w:r>
        <w:rPr>
          <w:rFonts w:ascii="Microsoft YaHei" w:cs="Microsoft YaHei" w:eastAsia="Microsoft YaHei" w:hAnsi="Microsoft YaHei"/>
          <w:sz w:val="20"/>
          <w:szCs w:val="20"/>
        </w:rPr>
        <w:t>日常活动中经常激活一类具有固定时序组合的属性概念网络，这种属性概念网络就是认知网络。</w:t>
      </w:r>
    </w:p>
    <w:p>
      <w:pPr>
        <w:pStyle w:val="style179"/>
        <w:numPr>
          <w:ilvl w:val="6"/>
          <w:numId w:val="1"/>
        </w:numPr>
        <w:rPr/>
      </w:pPr>
      <w:r>
        <w:rPr>
          <w:rFonts w:ascii="Microsoft YaHei" w:cs="Microsoft YaHei" w:eastAsia="Microsoft YaHei" w:hAnsi="Microsoft YaHei"/>
          <w:sz w:val="20"/>
          <w:szCs w:val="20"/>
        </w:rPr>
        <w:t>认知网络产生知识的原理</w:t>
      </w:r>
    </w:p>
    <w:p>
      <w:pPr>
        <w:pStyle w:val="style179"/>
        <w:numPr>
          <w:ilvl w:val="7"/>
          <w:numId w:val="1"/>
        </w:numPr>
        <w:rPr/>
      </w:pPr>
      <w:r>
        <w:rPr>
          <w:rFonts w:ascii="Microsoft YaHei" w:cs="Microsoft YaHei" w:eastAsia="Microsoft YaHei" w:hAnsi="Microsoft YaHei"/>
          <w:sz w:val="20"/>
          <w:szCs w:val="20"/>
        </w:rPr>
        <w:t>认知网络连接经常出现的一类属性概念，这种属性概念的组合结构具备某种概念连接的规律，从而在激活时强化概念之间的特定组合结构，从而形成概念网络，也就是知识。</w:t>
      </w:r>
    </w:p>
    <w:p>
      <w:pPr>
        <w:pStyle w:val="style179"/>
        <w:numPr>
          <w:ilvl w:val="6"/>
          <w:numId w:val="1"/>
        </w:numPr>
        <w:rPr/>
      </w:pPr>
      <w:r>
        <w:rPr>
          <w:rFonts w:ascii="Microsoft YaHei" w:cs="Microsoft YaHei" w:eastAsia="Microsoft YaHei" w:hAnsi="Microsoft YaHei"/>
          <w:sz w:val="20"/>
          <w:szCs w:val="20"/>
        </w:rPr>
        <w:t>认知网络的功能</w:t>
      </w:r>
    </w:p>
    <w:p>
      <w:pPr>
        <w:pStyle w:val="style179"/>
        <w:numPr>
          <w:ilvl w:val="7"/>
          <w:numId w:val="1"/>
        </w:numPr>
        <w:rPr/>
      </w:pPr>
      <w:r>
        <w:rPr>
          <w:rFonts w:ascii="Microsoft YaHei" w:cs="Microsoft YaHei" w:eastAsia="Microsoft YaHei" w:hAnsi="Microsoft YaHei"/>
          <w:sz w:val="20"/>
          <w:szCs w:val="20"/>
        </w:rPr>
        <w:t>认知网络具备基于时序的变化规律分析归纳能力，从而对概念进行分析归纳形成知识。</w:t>
      </w:r>
    </w:p>
    <w:p>
      <w:pPr>
        <w:pStyle w:val="style179"/>
        <w:numPr>
          <w:ilvl w:val="4"/>
          <w:numId w:val="1"/>
        </w:numPr>
        <w:rPr/>
      </w:pPr>
      <w:r>
        <w:rPr>
          <w:rFonts w:ascii="Microsoft YaHei" w:cs="Microsoft YaHei" w:eastAsia="Microsoft YaHei" w:hAnsi="Microsoft YaHei"/>
          <w:sz w:val="20"/>
          <w:szCs w:val="20"/>
        </w:rPr>
        <w:t>认识和认知的区别</w:t>
      </w:r>
    </w:p>
    <w:p>
      <w:pPr>
        <w:pStyle w:val="style179"/>
        <w:numPr>
          <w:ilvl w:val="5"/>
          <w:numId w:val="1"/>
        </w:numPr>
        <w:rPr/>
      </w:pPr>
      <w:r>
        <w:rPr>
          <w:rFonts w:ascii="Microsoft YaHei" w:cs="Microsoft YaHei" w:eastAsia="Microsoft YaHei" w:hAnsi="Microsoft YaHei"/>
          <w:sz w:val="20"/>
          <w:szCs w:val="20"/>
        </w:rPr>
        <w:t>认识是形成对应事物的概念的活动，未形成代表知识的稳定性的概念网络</w:t>
      </w:r>
    </w:p>
    <w:p>
      <w:pPr>
        <w:pStyle w:val="style179"/>
        <w:numPr>
          <w:ilvl w:val="6"/>
          <w:numId w:val="1"/>
        </w:numPr>
        <w:rPr/>
      </w:pPr>
      <w:r>
        <w:rPr>
          <w:rFonts w:ascii="Microsoft YaHei" w:cs="Microsoft YaHei" w:eastAsia="Microsoft YaHei" w:hAnsi="Microsoft YaHei"/>
          <w:sz w:val="20"/>
          <w:szCs w:val="20"/>
        </w:rPr>
        <w:t>只是形成注意不能称为认识，只是体验。经常产生的体验结构形成对应客观事物的概念，这个过程是认识</w:t>
      </w:r>
    </w:p>
    <w:p>
      <w:pPr>
        <w:pStyle w:val="style179"/>
        <w:numPr>
          <w:ilvl w:val="5"/>
          <w:numId w:val="1"/>
        </w:numPr>
        <w:rPr/>
      </w:pPr>
      <w:r>
        <w:rPr>
          <w:rFonts w:ascii="Microsoft YaHei" w:cs="Microsoft YaHei" w:eastAsia="Microsoft YaHei" w:hAnsi="Microsoft YaHei"/>
          <w:sz w:val="20"/>
          <w:szCs w:val="20"/>
        </w:rPr>
        <w:t>认知是对概念进一步激活相关概念，形成稳定性的概念网络，也就是产生知识。</w:t>
      </w:r>
    </w:p>
    <w:p>
      <w:pPr>
        <w:pStyle w:val="style179"/>
        <w:numPr>
          <w:ilvl w:val="4"/>
          <w:numId w:val="1"/>
        </w:numPr>
        <w:rPr/>
      </w:pPr>
      <w:r>
        <w:rPr>
          <w:rFonts w:ascii="Microsoft YaHei" w:cs="Microsoft YaHei" w:eastAsia="Microsoft YaHei" w:hAnsi="Microsoft YaHei"/>
          <w:sz w:val="20"/>
          <w:szCs w:val="20"/>
        </w:rPr>
        <w:t>从认识到两种认知</w:t>
      </w:r>
    </w:p>
    <w:p>
      <w:pPr>
        <w:pStyle w:val="style179"/>
        <w:numPr>
          <w:ilvl w:val="5"/>
          <w:numId w:val="1"/>
        </w:numPr>
        <w:rPr/>
      </w:pPr>
      <w:r>
        <w:rPr>
          <w:rFonts w:ascii="Microsoft YaHei" w:cs="Microsoft YaHei" w:eastAsia="Microsoft YaHei" w:hAnsi="Microsoft YaHei"/>
          <w:sz w:val="20"/>
          <w:szCs w:val="20"/>
        </w:rPr>
        <w:t>认识：注意到代表对象的感觉复合结构，主观上也就是注意产生概念。这个过程就是最简单的认识。</w:t>
      </w:r>
    </w:p>
    <w:p>
      <w:pPr>
        <w:pStyle w:val="style179"/>
        <w:numPr>
          <w:ilvl w:val="5"/>
          <w:numId w:val="1"/>
        </w:numPr>
        <w:rPr/>
      </w:pPr>
      <w:r>
        <w:rPr>
          <w:rFonts w:ascii="Microsoft YaHei" w:cs="Microsoft YaHei" w:eastAsia="Microsoft YaHei" w:hAnsi="Microsoft YaHei"/>
          <w:sz w:val="20"/>
          <w:szCs w:val="20"/>
        </w:rPr>
        <w:t>感性认知：注意产生代表对象的概念后，进一步根据神经网络结构自然的激活其他概念，形成与该对象有关的概念网络，也就是形成对于该对象的描述内容这种描述内容就是关于该对象的一种知识。这个过程就是感性认知过程。</w:t>
      </w:r>
    </w:p>
    <w:p>
      <w:pPr>
        <w:pStyle w:val="style179"/>
        <w:numPr>
          <w:ilvl w:val="5"/>
          <w:numId w:val="1"/>
        </w:numPr>
        <w:rPr/>
      </w:pPr>
      <w:r>
        <w:rPr>
          <w:rFonts w:ascii="Microsoft YaHei" w:cs="Microsoft YaHei" w:eastAsia="Microsoft YaHei" w:hAnsi="Microsoft YaHei"/>
          <w:sz w:val="20"/>
          <w:szCs w:val="20"/>
        </w:rPr>
        <w:t>理性认知：对应客观事物的概念网络形成后，对概念本身的规律和结构进行特征分析归纳得到这种规律概念，也就是一种抽象的逻辑概念，这种逻辑概念是一种具备逻辑结构的知识，这个过程就是理性认知。</w:t>
      </w:r>
    </w:p>
    <w:p>
      <w:pPr>
        <w:pStyle w:val="style179"/>
        <w:numPr>
          <w:ilvl w:val="4"/>
          <w:numId w:val="1"/>
        </w:numPr>
        <w:rPr/>
      </w:pPr>
      <w:r>
        <w:rPr>
          <w:rFonts w:ascii="Microsoft YaHei" w:cs="Microsoft YaHei" w:eastAsia="Microsoft YaHei" w:hAnsi="Microsoft YaHei"/>
          <w:sz w:val="20"/>
          <w:szCs w:val="20"/>
        </w:rPr>
        <w:t>感性认知和理性认知的形成</w:t>
      </w:r>
    </w:p>
    <w:p>
      <w:pPr>
        <w:pStyle w:val="style179"/>
        <w:numPr>
          <w:ilvl w:val="5"/>
          <w:numId w:val="1"/>
        </w:numPr>
        <w:rPr/>
      </w:pPr>
      <w:r>
        <w:rPr>
          <w:rFonts w:ascii="Microsoft YaHei" w:cs="Microsoft YaHei" w:eastAsia="Microsoft YaHei" w:hAnsi="Microsoft YaHei"/>
          <w:sz w:val="20"/>
          <w:szCs w:val="20"/>
        </w:rPr>
        <w:t>感性认知</w:t>
      </w:r>
    </w:p>
    <w:p>
      <w:pPr>
        <w:pStyle w:val="style179"/>
        <w:numPr>
          <w:ilvl w:val="6"/>
          <w:numId w:val="1"/>
        </w:numPr>
        <w:rPr/>
      </w:pPr>
      <w:r>
        <w:rPr>
          <w:rFonts w:ascii="Microsoft YaHei" w:cs="Microsoft YaHei" w:eastAsia="Microsoft YaHei" w:hAnsi="Microsoft YaHei"/>
          <w:sz w:val="20"/>
          <w:szCs w:val="20"/>
        </w:rPr>
        <w:t>根据不具备综合因果逻辑的情绪拟人类比驱动的原始神经网络结构激活概念网络形成知识，这就是感性认知。</w:t>
      </w:r>
    </w:p>
    <w:p>
      <w:pPr>
        <w:pStyle w:val="style179"/>
        <w:numPr>
          <w:ilvl w:val="6"/>
          <w:numId w:val="1"/>
        </w:numPr>
        <w:rPr/>
      </w:pPr>
      <w:r>
        <w:rPr>
          <w:rFonts w:ascii="Microsoft YaHei" w:cs="Microsoft YaHei" w:eastAsia="Microsoft YaHei" w:hAnsi="Microsoft YaHei"/>
          <w:sz w:val="20"/>
          <w:szCs w:val="20"/>
        </w:rPr>
        <w:t>自然原始的神经网络根据情绪来引导概念的变化，原始网络激活的结构就是情绪驱动的概念网络。</w:t>
      </w:r>
    </w:p>
    <w:p>
      <w:pPr>
        <w:pStyle w:val="style179"/>
        <w:numPr>
          <w:ilvl w:val="5"/>
          <w:numId w:val="1"/>
        </w:numPr>
        <w:rPr/>
      </w:pPr>
      <w:r>
        <w:rPr>
          <w:rFonts w:ascii="Microsoft YaHei" w:cs="Microsoft YaHei" w:eastAsia="Microsoft YaHei" w:hAnsi="Microsoft YaHei"/>
          <w:sz w:val="20"/>
          <w:szCs w:val="20"/>
        </w:rPr>
        <w:t>理性认知</w:t>
      </w:r>
    </w:p>
    <w:p>
      <w:pPr>
        <w:pStyle w:val="style179"/>
        <w:numPr>
          <w:ilvl w:val="6"/>
          <w:numId w:val="1"/>
        </w:numPr>
        <w:rPr/>
      </w:pPr>
      <w:r>
        <w:rPr>
          <w:rFonts w:ascii="Microsoft YaHei" w:cs="Microsoft YaHei" w:eastAsia="Microsoft YaHei" w:hAnsi="Microsoft YaHei"/>
          <w:sz w:val="20"/>
          <w:szCs w:val="20"/>
        </w:rPr>
        <w:t>理性认知就是对概念进行具有综合因果逻辑的分析归纳形成概念网络，也就是理性知识的活动。</w:t>
      </w:r>
    </w:p>
    <w:p>
      <w:pPr>
        <w:pStyle w:val="style179"/>
        <w:numPr>
          <w:ilvl w:val="4"/>
          <w:numId w:val="1"/>
        </w:numPr>
        <w:rPr/>
      </w:pPr>
      <w:r>
        <w:rPr>
          <w:rFonts w:ascii="Microsoft YaHei" w:cs="Microsoft YaHei" w:eastAsia="Microsoft YaHei" w:hAnsi="Microsoft YaHei"/>
          <w:sz w:val="20"/>
          <w:szCs w:val="20"/>
        </w:rPr>
        <w:t>感性认知和理性认知的区别</w:t>
      </w:r>
    </w:p>
    <w:p>
      <w:pPr>
        <w:pStyle w:val="style179"/>
        <w:numPr>
          <w:ilvl w:val="5"/>
          <w:numId w:val="1"/>
        </w:numPr>
        <w:rPr/>
      </w:pPr>
      <w:r>
        <w:rPr>
          <w:rFonts w:ascii="Microsoft YaHei" w:cs="Microsoft YaHei" w:eastAsia="Microsoft YaHei" w:hAnsi="Microsoft YaHei"/>
          <w:sz w:val="20"/>
          <w:szCs w:val="20"/>
        </w:rPr>
        <w:t>主观角度</w:t>
      </w:r>
    </w:p>
    <w:p>
      <w:pPr>
        <w:pStyle w:val="style179"/>
        <w:numPr>
          <w:ilvl w:val="6"/>
          <w:numId w:val="1"/>
        </w:numPr>
        <w:rPr/>
      </w:pPr>
      <w:r>
        <w:rPr>
          <w:rFonts w:ascii="Microsoft YaHei" w:cs="Microsoft YaHei" w:eastAsia="Microsoft YaHei" w:hAnsi="Microsoft YaHei"/>
          <w:sz w:val="20"/>
          <w:szCs w:val="20"/>
        </w:rPr>
        <w:t>感性认知是情绪倾向驱动，理性认知是综合因果逻辑驱动</w:t>
      </w:r>
    </w:p>
    <w:p>
      <w:pPr>
        <w:pStyle w:val="style179"/>
        <w:numPr>
          <w:ilvl w:val="5"/>
          <w:numId w:val="1"/>
        </w:numPr>
        <w:rPr/>
      </w:pPr>
      <w:r>
        <w:rPr>
          <w:rFonts w:ascii="Microsoft YaHei" w:cs="Microsoft YaHei" w:eastAsia="Microsoft YaHei" w:hAnsi="Microsoft YaHei"/>
          <w:sz w:val="20"/>
          <w:szCs w:val="20"/>
        </w:rPr>
        <w:t>物理结构差异</w:t>
      </w:r>
    </w:p>
    <w:p>
      <w:pPr>
        <w:pStyle w:val="style179"/>
        <w:numPr>
          <w:ilvl w:val="6"/>
          <w:numId w:val="1"/>
        </w:numPr>
        <w:rPr/>
      </w:pPr>
      <w:r>
        <w:rPr>
          <w:rFonts w:ascii="Microsoft YaHei" w:cs="Microsoft YaHei" w:eastAsia="Microsoft YaHei" w:hAnsi="Microsoft YaHei"/>
          <w:sz w:val="20"/>
          <w:szCs w:val="20"/>
        </w:rPr>
        <w:t>两种不同的概念关联模式的神经网络驱动</w:t>
      </w:r>
    </w:p>
    <w:p>
      <w:pPr>
        <w:pStyle w:val="style179"/>
        <w:numPr>
          <w:ilvl w:val="6"/>
          <w:numId w:val="1"/>
        </w:numPr>
        <w:rPr/>
      </w:pPr>
      <w:r>
        <w:rPr>
          <w:rFonts w:ascii="Microsoft YaHei" w:cs="Microsoft YaHei" w:eastAsia="Microsoft YaHei" w:hAnsi="Microsoft YaHei"/>
          <w:sz w:val="20"/>
          <w:szCs w:val="20"/>
        </w:rPr>
        <w:t>感性认知是情绪类比倾向关联概念，理性认知是综合因果逻辑关联概念</w:t>
      </w:r>
    </w:p>
    <w:p>
      <w:pPr>
        <w:pStyle w:val="style179"/>
        <w:numPr>
          <w:ilvl w:val="7"/>
          <w:numId w:val="1"/>
        </w:numPr>
        <w:rPr/>
      </w:pPr>
      <w:r>
        <w:rPr>
          <w:rFonts w:ascii="Microsoft YaHei" w:cs="Microsoft YaHei" w:eastAsia="Microsoft YaHei" w:hAnsi="Microsoft YaHei"/>
          <w:sz w:val="20"/>
          <w:szCs w:val="20"/>
        </w:rPr>
        <w:t>根据自然原始的情绪倾向驱动网络，激活概念网络形成感性知识，这是感性认知</w:t>
      </w:r>
    </w:p>
    <w:p>
      <w:pPr>
        <w:pStyle w:val="style179"/>
        <w:numPr>
          <w:ilvl w:val="7"/>
          <w:numId w:val="1"/>
        </w:numPr>
        <w:rPr/>
      </w:pPr>
      <w:r>
        <w:rPr>
          <w:rFonts w:ascii="Microsoft YaHei" w:cs="Microsoft YaHei" w:eastAsia="Microsoft YaHei" w:hAnsi="Microsoft YaHei"/>
          <w:sz w:val="20"/>
          <w:szCs w:val="20"/>
        </w:rPr>
        <w:t>根据综合特征分析归纳形成的综合因果逻辑结构网络，激活概念网络形成理性知识，这是理性认知。</w:t>
      </w:r>
    </w:p>
    <w:p>
      <w:pPr>
        <w:pStyle w:val="style179"/>
        <w:numPr>
          <w:ilvl w:val="5"/>
          <w:numId w:val="1"/>
        </w:numPr>
        <w:rPr/>
      </w:pPr>
      <w:r>
        <w:rPr>
          <w:rFonts w:ascii="Microsoft YaHei" w:cs="Microsoft YaHei" w:eastAsia="Microsoft YaHei" w:hAnsi="Microsoft YaHei"/>
          <w:sz w:val="20"/>
          <w:szCs w:val="20"/>
        </w:rPr>
        <w:t>特点差异</w:t>
      </w:r>
    </w:p>
    <w:p>
      <w:pPr>
        <w:pStyle w:val="style179"/>
        <w:numPr>
          <w:ilvl w:val="6"/>
          <w:numId w:val="1"/>
        </w:numPr>
        <w:rPr/>
      </w:pPr>
      <w:r>
        <w:rPr>
          <w:rFonts w:ascii="Microsoft YaHei" w:cs="Microsoft YaHei" w:eastAsia="Microsoft YaHei" w:hAnsi="Microsoft YaHei"/>
          <w:sz w:val="20"/>
          <w:szCs w:val="20"/>
        </w:rPr>
        <w:t>概念关联的原则不同</w:t>
      </w:r>
    </w:p>
    <w:p>
      <w:pPr>
        <w:pStyle w:val="style179"/>
        <w:numPr>
          <w:ilvl w:val="7"/>
          <w:numId w:val="1"/>
        </w:numPr>
        <w:rPr/>
      </w:pPr>
      <w:r>
        <w:rPr>
          <w:rFonts w:ascii="Microsoft YaHei" w:cs="Microsoft YaHei" w:eastAsia="Microsoft YaHei" w:hAnsi="Microsoft YaHei"/>
          <w:sz w:val="20"/>
          <w:szCs w:val="20"/>
        </w:rPr>
        <w:t>感性认知基于好坏，理性认知基于对错。</w:t>
      </w:r>
    </w:p>
    <w:p>
      <w:pPr>
        <w:pStyle w:val="style179"/>
        <w:numPr>
          <w:ilvl w:val="6"/>
          <w:numId w:val="1"/>
        </w:numPr>
        <w:rPr/>
      </w:pPr>
      <w:r>
        <w:rPr>
          <w:rFonts w:ascii="Microsoft YaHei" w:cs="Microsoft YaHei" w:eastAsia="Microsoft YaHei" w:hAnsi="Microsoft YaHei"/>
          <w:sz w:val="20"/>
          <w:szCs w:val="20"/>
        </w:rPr>
        <w:t>价值实现周期长短不同</w:t>
      </w:r>
    </w:p>
    <w:p>
      <w:pPr>
        <w:pStyle w:val="style179"/>
        <w:numPr>
          <w:ilvl w:val="7"/>
          <w:numId w:val="1"/>
        </w:numPr>
        <w:rPr/>
      </w:pPr>
      <w:r>
        <w:rPr>
          <w:rFonts w:ascii="Microsoft YaHei" w:cs="Microsoft YaHei" w:eastAsia="Microsoft YaHei" w:hAnsi="Microsoft YaHei"/>
          <w:sz w:val="20"/>
          <w:szCs w:val="20"/>
        </w:rPr>
        <w:t>情绪驱动具有直接价值，逻辑驱动具有长期价值</w:t>
      </w:r>
    </w:p>
    <w:p>
      <w:pPr>
        <w:pStyle w:val="style179"/>
        <w:numPr>
          <w:ilvl w:val="6"/>
          <w:numId w:val="1"/>
        </w:numPr>
        <w:rPr/>
      </w:pPr>
      <w:r>
        <w:rPr>
          <w:rFonts w:ascii="Microsoft YaHei" w:cs="Microsoft YaHei" w:eastAsia="Microsoft YaHei" w:hAnsi="Microsoft YaHei"/>
          <w:sz w:val="20"/>
          <w:szCs w:val="20"/>
        </w:rPr>
        <w:t>认知活动的表现内容的差异：是否拟人化解释</w:t>
      </w:r>
    </w:p>
    <w:p>
      <w:pPr>
        <w:pStyle w:val="style179"/>
        <w:numPr>
          <w:ilvl w:val="7"/>
          <w:numId w:val="1"/>
        </w:numPr>
        <w:rPr/>
      </w:pPr>
      <w:r>
        <w:rPr>
          <w:rFonts w:ascii="Microsoft YaHei" w:cs="Microsoft YaHei" w:eastAsia="Microsoft YaHei" w:hAnsi="Microsoft YaHei"/>
          <w:sz w:val="20"/>
          <w:szCs w:val="20"/>
        </w:rPr>
        <w:t>感性认知：根据情绪分析概念网络的结构，依据情绪变化，万事万物都是拟人化的情绪活动</w:t>
      </w:r>
    </w:p>
    <w:p>
      <w:pPr>
        <w:pStyle w:val="style179"/>
        <w:numPr>
          <w:ilvl w:val="7"/>
          <w:numId w:val="1"/>
        </w:numPr>
        <w:rPr/>
      </w:pPr>
      <w:r>
        <w:rPr>
          <w:rFonts w:ascii="Microsoft YaHei" w:cs="Microsoft YaHei" w:eastAsia="Microsoft YaHei" w:hAnsi="Microsoft YaHei"/>
          <w:sz w:val="20"/>
          <w:szCs w:val="20"/>
        </w:rPr>
        <w:t>理性认知：根据事物的综合特征分析事物结构，根据变化特征，归纳出特定事物驱动万事万物变化，不是根据情绪，而是根据现象变化特征。</w:t>
      </w:r>
    </w:p>
    <w:p>
      <w:pPr>
        <w:pStyle w:val="style179"/>
        <w:numPr>
          <w:ilvl w:val="5"/>
          <w:numId w:val="1"/>
        </w:numPr>
        <w:rPr/>
      </w:pPr>
      <w:r>
        <w:rPr>
          <w:rFonts w:ascii="Microsoft YaHei" w:cs="Microsoft YaHei" w:eastAsia="Microsoft YaHei" w:hAnsi="Microsoft YaHei"/>
          <w:sz w:val="20"/>
          <w:szCs w:val="20"/>
        </w:rPr>
        <w:t>实例说明</w:t>
      </w:r>
    </w:p>
    <w:p>
      <w:pPr>
        <w:pStyle w:val="style179"/>
        <w:numPr>
          <w:ilvl w:val="6"/>
          <w:numId w:val="1"/>
        </w:numPr>
        <w:rPr/>
      </w:pPr>
      <w:r>
        <w:rPr>
          <w:rFonts w:ascii="Microsoft YaHei" w:cs="Microsoft YaHei" w:eastAsia="Microsoft YaHei" w:hAnsi="Microsoft YaHei"/>
          <w:sz w:val="20"/>
          <w:szCs w:val="20"/>
        </w:rPr>
        <w:t>神话想象是否具有逻辑，是否具有分析归纳，是否能提取概念共性和发散关联概念，是否具备结构化知识？都具备。</w:t>
      </w:r>
    </w:p>
    <w:p>
      <w:pPr>
        <w:pStyle w:val="style179"/>
        <w:numPr>
          <w:ilvl w:val="7"/>
          <w:numId w:val="1"/>
        </w:numPr>
        <w:rPr/>
      </w:pPr>
      <w:r>
        <w:rPr>
          <w:rFonts w:ascii="Microsoft YaHei" w:cs="Microsoft YaHei" w:eastAsia="Microsoft YaHei" w:hAnsi="Microsoft YaHei"/>
          <w:sz w:val="20"/>
          <w:szCs w:val="20"/>
        </w:rPr>
        <w:t>认知都具备分析和归纳，认知都具备逻辑，认知产生的知识都具备结构。</w:t>
      </w:r>
    </w:p>
    <w:p>
      <w:pPr>
        <w:pStyle w:val="style179"/>
        <w:numPr>
          <w:ilvl w:val="6"/>
          <w:numId w:val="1"/>
        </w:numPr>
        <w:rPr/>
      </w:pPr>
      <w:r>
        <w:rPr>
          <w:rFonts w:ascii="Microsoft YaHei" w:cs="Microsoft YaHei" w:eastAsia="Microsoft YaHei" w:hAnsi="Microsoft YaHei"/>
          <w:sz w:val="20"/>
          <w:szCs w:val="20"/>
        </w:rPr>
        <w:t>神话想象和科学理论的区别：连接概念形成网络结构的依据</w:t>
      </w:r>
    </w:p>
    <w:p>
      <w:pPr>
        <w:pStyle w:val="style179"/>
        <w:numPr>
          <w:ilvl w:val="7"/>
          <w:numId w:val="1"/>
        </w:numPr>
        <w:rPr/>
      </w:pPr>
      <w:r>
        <w:rPr>
          <w:rFonts w:ascii="Microsoft YaHei" w:cs="Microsoft YaHei" w:eastAsia="Microsoft YaHei" w:hAnsi="Microsoft YaHei"/>
          <w:sz w:val="20"/>
          <w:szCs w:val="20"/>
        </w:rPr>
        <w:t>情绪拟人类比产生神话想象这种感性知识</w:t>
      </w:r>
    </w:p>
    <w:p>
      <w:pPr>
        <w:pStyle w:val="style179"/>
        <w:numPr>
          <w:ilvl w:val="7"/>
          <w:numId w:val="1"/>
        </w:numPr>
        <w:rPr/>
      </w:pPr>
      <w:r>
        <w:rPr>
          <w:rFonts w:ascii="Microsoft YaHei" w:cs="Microsoft YaHei" w:eastAsia="Microsoft YaHei" w:hAnsi="Microsoft YaHei"/>
          <w:sz w:val="20"/>
          <w:szCs w:val="20"/>
        </w:rPr>
        <w:t>综合因果分析逻辑产生科学理论这种理性知识。</w:t>
      </w:r>
    </w:p>
    <w:p>
      <w:pPr>
        <w:pStyle w:val="style179"/>
        <w:numPr>
          <w:ilvl w:val="3"/>
          <w:numId w:val="1"/>
        </w:numPr>
        <w:rPr/>
      </w:pPr>
      <w:r>
        <w:rPr>
          <w:rFonts w:ascii="Microsoft YaHei" w:cs="Microsoft YaHei" w:eastAsia="Microsoft YaHei" w:hAnsi="Microsoft YaHei"/>
          <w:sz w:val="20"/>
          <w:szCs w:val="20"/>
        </w:rPr>
        <w:t>认知自我形成自我概念网络</w:t>
      </w:r>
    </w:p>
    <w:p>
      <w:pPr>
        <w:pStyle w:val="style179"/>
        <w:numPr>
          <w:ilvl w:val="4"/>
          <w:numId w:val="1"/>
        </w:numPr>
        <w:rPr/>
      </w:pPr>
      <w:r>
        <w:rPr>
          <w:rFonts w:ascii="Microsoft YaHei" w:cs="Microsoft YaHei" w:eastAsia="Microsoft YaHei" w:hAnsi="Microsoft YaHei"/>
          <w:sz w:val="20"/>
          <w:szCs w:val="20"/>
        </w:rPr>
        <w:t>认知自我</w:t>
      </w:r>
    </w:p>
    <w:p>
      <w:pPr>
        <w:pStyle w:val="style179"/>
        <w:numPr>
          <w:ilvl w:val="5"/>
          <w:numId w:val="1"/>
        </w:numPr>
        <w:rPr/>
      </w:pPr>
      <w:r>
        <w:rPr>
          <w:rFonts w:ascii="Microsoft YaHei" w:cs="Microsoft YaHei" w:eastAsia="Microsoft YaHei" w:hAnsi="Microsoft YaHei"/>
          <w:sz w:val="20"/>
          <w:szCs w:val="20"/>
        </w:rPr>
        <w:t>认知自我形成自我概念网络</w:t>
      </w:r>
    </w:p>
    <w:p>
      <w:pPr>
        <w:pStyle w:val="style179"/>
        <w:numPr>
          <w:ilvl w:val="6"/>
          <w:numId w:val="1"/>
        </w:numPr>
        <w:rPr/>
      </w:pPr>
      <w:r>
        <w:rPr>
          <w:rFonts w:ascii="Microsoft YaHei" w:cs="Microsoft YaHei" w:eastAsia="Microsoft YaHei" w:hAnsi="Microsoft YaHei"/>
          <w:sz w:val="20"/>
          <w:szCs w:val="20"/>
        </w:rPr>
        <w:t>自我概念和认知网络连接，在主观上就是自我成为认知的对象，也就是指代自我按照特定结构关联更多概念形成自我概念网络。</w:t>
      </w:r>
    </w:p>
    <w:p>
      <w:pPr>
        <w:pStyle w:val="style179"/>
        <w:numPr>
          <w:ilvl w:val="5"/>
          <w:numId w:val="1"/>
        </w:numPr>
        <w:rPr/>
      </w:pPr>
      <w:r>
        <w:rPr>
          <w:rFonts w:ascii="Microsoft YaHei" w:cs="Microsoft YaHei" w:eastAsia="Microsoft YaHei" w:hAnsi="Microsoft YaHei"/>
          <w:sz w:val="20"/>
          <w:szCs w:val="20"/>
        </w:rPr>
        <w:t>认知自我的主动性：自身分析自身，也就是自指。</w:t>
      </w:r>
    </w:p>
    <w:p>
      <w:pPr>
        <w:pStyle w:val="style179"/>
        <w:numPr>
          <w:ilvl w:val="4"/>
          <w:numId w:val="1"/>
        </w:numPr>
        <w:rPr/>
      </w:pPr>
      <w:r>
        <w:rPr>
          <w:rFonts w:ascii="Microsoft YaHei" w:cs="Microsoft YaHei" w:eastAsia="Microsoft YaHei" w:hAnsi="Microsoft YaHei"/>
          <w:sz w:val="20"/>
          <w:szCs w:val="20"/>
        </w:rPr>
        <w:t>自我概念网络</w:t>
      </w:r>
    </w:p>
    <w:p>
      <w:pPr>
        <w:pStyle w:val="style179"/>
        <w:numPr>
          <w:ilvl w:val="5"/>
          <w:numId w:val="1"/>
        </w:numPr>
        <w:rPr/>
      </w:pPr>
      <w:r>
        <w:rPr>
          <w:rFonts w:ascii="Microsoft YaHei" w:cs="Microsoft YaHei" w:eastAsia="Microsoft YaHei" w:hAnsi="Microsoft YaHei"/>
          <w:sz w:val="20"/>
          <w:szCs w:val="20"/>
        </w:rPr>
        <w:t>定义</w:t>
      </w:r>
    </w:p>
    <w:p>
      <w:pPr>
        <w:pStyle w:val="style179"/>
        <w:numPr>
          <w:ilvl w:val="6"/>
          <w:numId w:val="1"/>
        </w:numPr>
        <w:rPr/>
      </w:pPr>
      <w:r>
        <w:rPr>
          <w:rFonts w:ascii="Microsoft YaHei" w:cs="Microsoft YaHei" w:eastAsia="Microsoft YaHei" w:hAnsi="Microsoft YaHei"/>
          <w:sz w:val="20"/>
          <w:szCs w:val="20"/>
        </w:rPr>
        <w:t>自我概念网络是指代自身实体对象内容的概念网络。</w:t>
      </w:r>
    </w:p>
    <w:p>
      <w:pPr>
        <w:pStyle w:val="style179"/>
        <w:numPr>
          <w:ilvl w:val="6"/>
          <w:numId w:val="1"/>
        </w:numPr>
        <w:rPr/>
      </w:pPr>
      <w:r>
        <w:rPr>
          <w:rFonts w:ascii="Microsoft YaHei" w:cs="Microsoft YaHei" w:eastAsia="Microsoft YaHei" w:hAnsi="Microsoft YaHei"/>
          <w:sz w:val="20"/>
          <w:szCs w:val="20"/>
        </w:rPr>
        <w:t>指代自我进一步形成概念网络结构，这就是自我概念网络</w:t>
      </w:r>
    </w:p>
    <w:p>
      <w:pPr>
        <w:pStyle w:val="style179"/>
        <w:numPr>
          <w:ilvl w:val="6"/>
          <w:numId w:val="1"/>
        </w:numPr>
        <w:rPr/>
      </w:pPr>
      <w:r>
        <w:rPr>
          <w:rFonts w:ascii="Microsoft YaHei" w:cs="Microsoft YaHei" w:eastAsia="Microsoft YaHei" w:hAnsi="Microsoft YaHei"/>
          <w:sz w:val="20"/>
          <w:szCs w:val="20"/>
        </w:rPr>
        <w:t>指代自我和自身概念内含网络的关联形成自我概念网络</w:t>
      </w:r>
    </w:p>
    <w:p>
      <w:pPr>
        <w:pStyle w:val="style179"/>
        <w:numPr>
          <w:ilvl w:val="5"/>
          <w:numId w:val="1"/>
        </w:numPr>
        <w:rPr/>
      </w:pPr>
      <w:r>
        <w:rPr>
          <w:rFonts w:ascii="Microsoft YaHei" w:cs="Microsoft YaHei" w:eastAsia="Microsoft YaHei" w:hAnsi="Microsoft YaHei"/>
          <w:sz w:val="20"/>
          <w:szCs w:val="20"/>
        </w:rPr>
        <w:t>物理角度</w:t>
      </w:r>
    </w:p>
    <w:p>
      <w:pPr>
        <w:pStyle w:val="style179"/>
        <w:numPr>
          <w:ilvl w:val="6"/>
          <w:numId w:val="1"/>
        </w:numPr>
        <w:rPr/>
      </w:pPr>
      <w:r>
        <w:rPr>
          <w:rFonts w:ascii="Microsoft YaHei" w:cs="Microsoft YaHei" w:eastAsia="Microsoft YaHei" w:hAnsi="Microsoft YaHei"/>
          <w:sz w:val="20"/>
          <w:szCs w:val="20"/>
        </w:rPr>
        <w:t>自我概念网络的物理结构</w:t>
      </w:r>
    </w:p>
    <w:p>
      <w:pPr>
        <w:pStyle w:val="style179"/>
        <w:numPr>
          <w:ilvl w:val="7"/>
          <w:numId w:val="1"/>
        </w:numPr>
        <w:rPr/>
      </w:pPr>
      <w:r>
        <w:rPr>
          <w:rFonts w:ascii="Microsoft YaHei" w:cs="Microsoft YaHei" w:eastAsia="Microsoft YaHei" w:hAnsi="Microsoft YaHei"/>
          <w:sz w:val="20"/>
          <w:szCs w:val="20"/>
        </w:rPr>
        <w:t>自我概念关联经历中的其他常态相连概念形成的具有稳定性的代表自我内容的概念网络</w:t>
      </w:r>
    </w:p>
    <w:p>
      <w:pPr>
        <w:pStyle w:val="style179"/>
        <w:numPr>
          <w:ilvl w:val="7"/>
          <w:numId w:val="1"/>
        </w:numPr>
        <w:rPr/>
      </w:pPr>
      <w:r>
        <w:rPr>
          <w:rFonts w:ascii="Microsoft YaHei" w:cs="Microsoft YaHei" w:eastAsia="Microsoft YaHei" w:hAnsi="Microsoft YaHei"/>
          <w:sz w:val="20"/>
          <w:szCs w:val="20"/>
        </w:rPr>
        <w:t>由于认知自我会持续变化，自我概念网络具有动态性</w:t>
      </w:r>
    </w:p>
    <w:p>
      <w:pPr>
        <w:pStyle w:val="style179"/>
        <w:numPr>
          <w:ilvl w:val="6"/>
          <w:numId w:val="1"/>
        </w:numPr>
        <w:rPr/>
      </w:pPr>
      <w:r>
        <w:rPr>
          <w:rFonts w:ascii="Microsoft YaHei" w:cs="Microsoft YaHei" w:eastAsia="Microsoft YaHei" w:hAnsi="Microsoft YaHei"/>
          <w:sz w:val="20"/>
          <w:szCs w:val="20"/>
        </w:rPr>
        <w:t>自我概念网络中的指代自我的复合结构</w:t>
      </w:r>
    </w:p>
    <w:p>
      <w:pPr>
        <w:pStyle w:val="style179"/>
        <w:numPr>
          <w:ilvl w:val="7"/>
          <w:numId w:val="1"/>
        </w:numPr>
        <w:rPr/>
      </w:pPr>
      <w:r>
        <w:rPr>
          <w:rFonts w:ascii="Microsoft YaHei" w:cs="Microsoft YaHei" w:eastAsia="Microsoft YaHei" w:hAnsi="Microsoft YaHei"/>
          <w:sz w:val="20"/>
          <w:szCs w:val="20"/>
        </w:rPr>
        <w:t>自我概念网络往往有多个节点</w:t>
      </w:r>
    </w:p>
    <w:p>
      <w:pPr>
        <w:pStyle w:val="style179"/>
        <w:numPr>
          <w:ilvl w:val="8"/>
          <w:numId w:val="1"/>
        </w:numPr>
        <w:rPr/>
      </w:pPr>
      <w:r>
        <w:rPr>
          <w:rFonts w:ascii="Microsoft YaHei" w:cs="Microsoft YaHei" w:eastAsia="Microsoft YaHei" w:hAnsi="Microsoft YaHei"/>
          <w:sz w:val="20"/>
          <w:szCs w:val="20"/>
        </w:rPr>
        <w:t>自我概念网络节点在主观上是自身概念关联中心。</w:t>
      </w:r>
    </w:p>
    <w:p>
      <w:pPr>
        <w:pStyle w:val="style179"/>
        <w:numPr>
          <w:ilvl w:val="7"/>
          <w:numId w:val="1"/>
        </w:numPr>
        <w:rPr/>
      </w:pPr>
      <w:r>
        <w:rPr>
          <w:rFonts w:ascii="Microsoft YaHei" w:cs="Microsoft YaHei" w:eastAsia="Microsoft YaHei" w:hAnsi="Microsoft YaHei"/>
          <w:sz w:val="20"/>
          <w:szCs w:val="20"/>
        </w:rPr>
        <w:t>自我概念网络的不同节点对应自我概念的不同侧重部分</w:t>
      </w:r>
    </w:p>
    <w:p>
      <w:pPr>
        <w:pStyle w:val="style179"/>
        <w:numPr>
          <w:ilvl w:val="8"/>
          <w:numId w:val="1"/>
        </w:numPr>
        <w:rPr/>
      </w:pPr>
      <w:r>
        <w:rPr>
          <w:rFonts w:ascii="Microsoft YaHei" w:cs="Microsoft YaHei" w:eastAsia="Microsoft YaHei" w:hAnsi="Microsoft YaHei"/>
          <w:sz w:val="20"/>
          <w:szCs w:val="20"/>
        </w:rPr>
        <w:t>一个节点可以连接部分自我概念，可以部分指代自我。</w:t>
      </w:r>
    </w:p>
    <w:p>
      <w:pPr>
        <w:pStyle w:val="style179"/>
        <w:numPr>
          <w:ilvl w:val="8"/>
          <w:numId w:val="1"/>
        </w:numPr>
        <w:rPr/>
      </w:pPr>
      <w:r>
        <w:rPr>
          <w:rFonts w:ascii="Microsoft YaHei" w:cs="Microsoft YaHei" w:eastAsia="Microsoft YaHei" w:hAnsi="Microsoft YaHei"/>
          <w:sz w:val="20"/>
          <w:szCs w:val="20"/>
        </w:rPr>
        <w:t>有的自我概念网络中心点不明显，有多个节点都可以作为中心，都可以指代自我。</w:t>
      </w:r>
    </w:p>
    <w:p>
      <w:pPr>
        <w:pStyle w:val="style179"/>
        <w:numPr>
          <w:ilvl w:val="8"/>
          <w:numId w:val="1"/>
        </w:numPr>
        <w:rPr/>
      </w:pPr>
      <w:r>
        <w:rPr>
          <w:rFonts w:ascii="Microsoft YaHei" w:cs="Microsoft YaHei" w:eastAsia="Microsoft YaHei" w:hAnsi="Microsoft YaHei"/>
          <w:sz w:val="20"/>
          <w:szCs w:val="20"/>
        </w:rPr>
        <w:t>因此，指代自我的节点可以有多个，多个节点作为网络整体来指代自我。</w:t>
      </w:r>
    </w:p>
    <w:p>
      <w:pPr>
        <w:pStyle w:val="style179"/>
        <w:numPr>
          <w:ilvl w:val="7"/>
          <w:numId w:val="1"/>
        </w:numPr>
        <w:rPr/>
      </w:pPr>
      <w:r>
        <w:rPr>
          <w:rFonts w:ascii="Microsoft YaHei" w:cs="Microsoft YaHei" w:eastAsia="Microsoft YaHei" w:hAnsi="Microsoft YaHei"/>
          <w:sz w:val="20"/>
          <w:szCs w:val="20"/>
        </w:rPr>
        <w:t>指代自我的物理结构在初始状态等特殊情况下可以是概念网络中的唯一的自我节点</w:t>
      </w:r>
    </w:p>
    <w:p>
      <w:pPr>
        <w:pStyle w:val="style179"/>
        <w:numPr>
          <w:ilvl w:val="6"/>
          <w:numId w:val="1"/>
        </w:numPr>
        <w:rPr/>
      </w:pPr>
      <w:r>
        <w:rPr>
          <w:rFonts w:ascii="Microsoft YaHei" w:cs="Microsoft YaHei" w:eastAsia="Microsoft YaHei" w:hAnsi="Microsoft YaHei"/>
          <w:sz w:val="20"/>
          <w:szCs w:val="20"/>
        </w:rPr>
        <w:t>自我概念网络形成过程</w:t>
      </w:r>
    </w:p>
    <w:p>
      <w:pPr>
        <w:pStyle w:val="style179"/>
        <w:numPr>
          <w:ilvl w:val="7"/>
          <w:numId w:val="1"/>
        </w:numPr>
        <w:rPr/>
      </w:pPr>
      <w:r>
        <w:rPr>
          <w:rFonts w:ascii="Microsoft YaHei" w:cs="Microsoft YaHei" w:eastAsia="Microsoft YaHei" w:hAnsi="Microsoft YaHei"/>
          <w:sz w:val="20"/>
          <w:szCs w:val="20"/>
        </w:rPr>
        <w:t>体验按时序组合形成经历，经历中的关联中心概念就是自我概念，自我概念关联经历中的其他常态相连概念，形成具有稳定性的自我概念网络。</w:t>
      </w:r>
    </w:p>
    <w:p>
      <w:pPr>
        <w:pStyle w:val="style179"/>
        <w:numPr>
          <w:ilvl w:val="7"/>
          <w:numId w:val="1"/>
        </w:numPr>
        <w:rPr/>
      </w:pPr>
      <w:r>
        <w:rPr>
          <w:rFonts w:ascii="Microsoft YaHei" w:cs="Microsoft YaHei" w:eastAsia="Microsoft YaHei" w:hAnsi="Microsoft YaHei"/>
          <w:sz w:val="20"/>
          <w:szCs w:val="20"/>
        </w:rPr>
        <w:t>自我概念网络在主观上就是自我的概念内容。</w:t>
      </w:r>
    </w:p>
    <w:p>
      <w:pPr>
        <w:pStyle w:val="style179"/>
        <w:numPr>
          <w:ilvl w:val="5"/>
          <w:numId w:val="1"/>
        </w:numPr>
        <w:rPr/>
      </w:pPr>
      <w:r>
        <w:rPr>
          <w:rFonts w:ascii="Microsoft YaHei" w:cs="Microsoft YaHei" w:eastAsia="Microsoft YaHei" w:hAnsi="Microsoft YaHei"/>
          <w:sz w:val="20"/>
          <w:szCs w:val="20"/>
        </w:rPr>
        <w:t>主体认知自我的过程</w:t>
      </w:r>
    </w:p>
    <w:p>
      <w:pPr>
        <w:pStyle w:val="style179"/>
        <w:numPr>
          <w:ilvl w:val="6"/>
          <w:numId w:val="1"/>
        </w:numPr>
        <w:rPr/>
      </w:pPr>
      <w:r>
        <w:rPr>
          <w:rFonts w:ascii="Microsoft YaHei" w:cs="Microsoft YaHei" w:eastAsia="Microsoft YaHei" w:hAnsi="Microsoft YaHei"/>
          <w:sz w:val="20"/>
          <w:szCs w:val="20"/>
        </w:rPr>
        <w:t>认知自我活动形成自我概念内容</w:t>
      </w:r>
    </w:p>
    <w:p>
      <w:pPr>
        <w:pStyle w:val="style179"/>
        <w:numPr>
          <w:ilvl w:val="7"/>
          <w:numId w:val="1"/>
        </w:numPr>
        <w:rPr/>
      </w:pPr>
      <w:r>
        <w:rPr>
          <w:rFonts w:ascii="Microsoft YaHei" w:cs="Microsoft YaHei" w:eastAsia="Microsoft YaHei" w:hAnsi="Microsoft YaHei"/>
          <w:sz w:val="20"/>
          <w:szCs w:val="20"/>
        </w:rPr>
        <w:t>自我概念网络形成必然经过认知活动</w:t>
      </w:r>
    </w:p>
    <w:p>
      <w:pPr>
        <w:pStyle w:val="style179"/>
        <w:numPr>
          <w:ilvl w:val="8"/>
          <w:numId w:val="1"/>
        </w:numPr>
        <w:rPr/>
      </w:pPr>
      <w:r>
        <w:rPr>
          <w:rFonts w:ascii="Microsoft YaHei" w:cs="Microsoft YaHei" w:eastAsia="Microsoft YaHei" w:hAnsi="Microsoft YaHei"/>
          <w:sz w:val="20"/>
          <w:szCs w:val="20"/>
        </w:rPr>
        <w:t>对应客观事物对象的稳定性的概念网络就是这个对象的知识。</w:t>
      </w:r>
    </w:p>
    <w:p>
      <w:pPr>
        <w:pStyle w:val="style179"/>
        <w:numPr>
          <w:ilvl w:val="8"/>
          <w:numId w:val="1"/>
        </w:numPr>
        <w:rPr/>
      </w:pPr>
      <w:r>
        <w:rPr>
          <w:rFonts w:ascii="Microsoft YaHei" w:cs="Microsoft YaHei" w:eastAsia="Microsoft YaHei" w:hAnsi="Microsoft YaHei"/>
          <w:sz w:val="20"/>
          <w:szCs w:val="20"/>
        </w:rPr>
        <w:t>自我概念网络是对应自我的稳定性的概念网络，也就是自我的知识。</w:t>
      </w:r>
    </w:p>
    <w:p>
      <w:pPr>
        <w:pStyle w:val="style179"/>
        <w:numPr>
          <w:ilvl w:val="7"/>
          <w:numId w:val="1"/>
        </w:numPr>
        <w:rPr/>
      </w:pPr>
      <w:r>
        <w:rPr>
          <w:rFonts w:ascii="Microsoft YaHei" w:cs="Microsoft YaHei" w:eastAsia="Microsoft YaHei" w:hAnsi="Microsoft YaHei"/>
          <w:sz w:val="20"/>
          <w:szCs w:val="20"/>
        </w:rPr>
        <w:t>自我概念网络形成是认知网络分析归纳形成自我概念内容。</w:t>
      </w:r>
    </w:p>
    <w:p>
      <w:pPr>
        <w:pStyle w:val="style179"/>
        <w:numPr>
          <w:ilvl w:val="8"/>
          <w:numId w:val="1"/>
        </w:numPr>
        <w:rPr/>
      </w:pPr>
      <w:r>
        <w:rPr>
          <w:rFonts w:ascii="Microsoft YaHei" w:cs="Microsoft YaHei" w:eastAsia="Microsoft YaHei" w:hAnsi="Microsoft YaHei"/>
          <w:sz w:val="20"/>
          <w:szCs w:val="20"/>
        </w:rPr>
        <w:t>在认知自我的过程中，自然的的分析归纳出自我概念，才能在意识中形成自我概念内容。</w:t>
      </w:r>
    </w:p>
    <w:p>
      <w:pPr>
        <w:pStyle w:val="style179"/>
        <w:numPr>
          <w:ilvl w:val="6"/>
          <w:numId w:val="1"/>
        </w:numPr>
        <w:rPr/>
      </w:pPr>
      <w:r>
        <w:rPr>
          <w:rFonts w:ascii="Microsoft YaHei" w:cs="Microsoft YaHei" w:eastAsia="Microsoft YaHei" w:hAnsi="Microsoft YaHei"/>
          <w:sz w:val="20"/>
          <w:szCs w:val="20"/>
        </w:rPr>
        <w:t>认知自我的物理过程</w:t>
      </w:r>
    </w:p>
    <w:p>
      <w:pPr>
        <w:pStyle w:val="style179"/>
        <w:numPr>
          <w:ilvl w:val="7"/>
          <w:numId w:val="1"/>
        </w:numPr>
        <w:rPr/>
      </w:pPr>
      <w:r>
        <w:rPr>
          <w:rFonts w:ascii="Microsoft YaHei" w:cs="Microsoft YaHei" w:eastAsia="Microsoft YaHei" w:hAnsi="Microsoft YaHei"/>
          <w:sz w:val="20"/>
          <w:szCs w:val="20"/>
        </w:rPr>
        <w:t>认知网络通过共同激活经历网络，从而与经历网络中的自我节点相连接形成认知自我网络。</w:t>
      </w:r>
    </w:p>
    <w:p>
      <w:pPr>
        <w:pStyle w:val="style179"/>
        <w:numPr>
          <w:ilvl w:val="7"/>
          <w:numId w:val="1"/>
        </w:numPr>
        <w:rPr/>
      </w:pPr>
      <w:r>
        <w:rPr>
          <w:rFonts w:ascii="Microsoft YaHei" w:cs="Microsoft YaHei" w:eastAsia="Microsoft YaHei" w:hAnsi="Microsoft YaHei"/>
          <w:sz w:val="20"/>
          <w:szCs w:val="20"/>
        </w:rPr>
        <w:t>认知自我网络经常激活的结构就形成自我概念网络，自我节点也就成为自我概念网络的中心节点。</w:t>
      </w:r>
    </w:p>
    <w:p>
      <w:pPr>
        <w:pStyle w:val="style179"/>
        <w:numPr>
          <w:ilvl w:val="7"/>
          <w:numId w:val="1"/>
        </w:numPr>
        <w:rPr/>
      </w:pPr>
      <w:r>
        <w:rPr>
          <w:rFonts w:ascii="Microsoft YaHei" w:cs="Microsoft YaHei" w:eastAsia="Microsoft YaHei" w:hAnsi="Microsoft YaHei"/>
          <w:sz w:val="20"/>
          <w:szCs w:val="20"/>
        </w:rPr>
        <w:t>这个过程是对经历进行归纳形成自我概念网络，自我概念网络在主观上就是自我概念内容。</w:t>
      </w:r>
    </w:p>
    <w:p>
      <w:pPr>
        <w:pStyle w:val="style179"/>
        <w:numPr>
          <w:ilvl w:val="6"/>
          <w:numId w:val="1"/>
        </w:numPr>
        <w:rPr/>
      </w:pPr>
      <w:r>
        <w:rPr>
          <w:rFonts w:ascii="Microsoft YaHei" w:cs="Microsoft YaHei" w:eastAsia="Microsoft YaHei" w:hAnsi="Microsoft YaHei"/>
          <w:sz w:val="20"/>
          <w:szCs w:val="20"/>
        </w:rPr>
        <w:t>认知自我的动态性</w:t>
      </w:r>
    </w:p>
    <w:p>
      <w:pPr>
        <w:pStyle w:val="style179"/>
        <w:numPr>
          <w:ilvl w:val="7"/>
          <w:numId w:val="1"/>
        </w:numPr>
        <w:rPr/>
      </w:pPr>
      <w:r>
        <w:rPr>
          <w:rFonts w:ascii="Microsoft YaHei" w:cs="Microsoft YaHei" w:eastAsia="Microsoft YaHei" w:hAnsi="Microsoft YaHei"/>
          <w:sz w:val="20"/>
          <w:szCs w:val="20"/>
        </w:rPr>
        <w:t>对指代自我进行持续认知，形成动态变化的自我概念网络</w:t>
      </w:r>
    </w:p>
    <w:p>
      <w:pPr>
        <w:pStyle w:val="style179"/>
        <w:numPr>
          <w:ilvl w:val="8"/>
          <w:numId w:val="1"/>
        </w:numPr>
        <w:rPr/>
      </w:pPr>
      <w:r>
        <w:rPr>
          <w:rFonts w:ascii="Microsoft YaHei" w:cs="Microsoft YaHei" w:eastAsia="Microsoft YaHei" w:hAnsi="Microsoft YaHei"/>
          <w:sz w:val="20"/>
          <w:szCs w:val="20"/>
        </w:rPr>
        <w:t>自我概念网络常态化连接认知网络</w:t>
      </w:r>
    </w:p>
    <w:p>
      <w:pPr>
        <w:pStyle w:val="style179"/>
        <w:numPr>
          <w:ilvl w:val="8"/>
          <w:numId w:val="1"/>
        </w:numPr>
        <w:rPr/>
      </w:pPr>
      <w:r>
        <w:rPr>
          <w:rFonts w:ascii="Microsoft YaHei" w:cs="Microsoft YaHei" w:eastAsia="Microsoft YaHei" w:hAnsi="Microsoft YaHei"/>
          <w:sz w:val="20"/>
          <w:szCs w:val="20"/>
        </w:rPr>
        <w:t>认知网络和概念中心节点共同作为认知自我网络，根据自我认知活动不断的改变自我概念</w:t>
      </w:r>
    </w:p>
    <w:p>
      <w:pPr>
        <w:pStyle w:val="style179"/>
        <w:numPr>
          <w:ilvl w:val="3"/>
          <w:numId w:val="1"/>
        </w:numPr>
        <w:rPr/>
      </w:pPr>
      <w:r>
        <w:rPr>
          <w:rFonts w:ascii="Microsoft YaHei" w:cs="Microsoft YaHei" w:eastAsia="Microsoft YaHei" w:hAnsi="Microsoft YaHei"/>
          <w:sz w:val="20"/>
          <w:szCs w:val="20"/>
        </w:rPr>
        <w:t>自我存在概念</w:t>
      </w:r>
    </w:p>
    <w:p>
      <w:pPr>
        <w:pStyle w:val="style179"/>
        <w:numPr>
          <w:ilvl w:val="4"/>
          <w:numId w:val="1"/>
        </w:numPr>
        <w:rPr/>
      </w:pPr>
      <w:r>
        <w:rPr>
          <w:rFonts w:ascii="Microsoft YaHei" w:cs="Microsoft YaHei" w:eastAsia="Microsoft YaHei" w:hAnsi="Microsoft YaHei"/>
          <w:sz w:val="20"/>
          <w:szCs w:val="20"/>
        </w:rPr>
        <w:t>自我在空间位置中的存在</w:t>
      </w:r>
    </w:p>
    <w:p>
      <w:pPr>
        <w:pStyle w:val="style179"/>
        <w:numPr>
          <w:ilvl w:val="5"/>
          <w:numId w:val="1"/>
        </w:numPr>
        <w:rPr/>
      </w:pPr>
      <w:r>
        <w:rPr>
          <w:rFonts w:ascii="Microsoft YaHei" w:cs="Microsoft YaHei" w:eastAsia="Microsoft YaHei" w:hAnsi="Microsoft YaHei"/>
          <w:sz w:val="20"/>
          <w:szCs w:val="20"/>
        </w:rPr>
        <w:t>认知自我网络经常激活空间位置方向网络，就形成自我空间位置存在网络，在主观上就是形成自我空间位置存在的概念</w:t>
      </w:r>
    </w:p>
    <w:p>
      <w:pPr>
        <w:pStyle w:val="style179"/>
        <w:numPr>
          <w:ilvl w:val="5"/>
          <w:numId w:val="1"/>
        </w:numPr>
        <w:rPr/>
      </w:pPr>
      <w:r>
        <w:rPr>
          <w:rFonts w:ascii="Microsoft YaHei" w:cs="Microsoft YaHei" w:eastAsia="Microsoft YaHei" w:hAnsi="Microsoft YaHei"/>
          <w:sz w:val="20"/>
          <w:szCs w:val="20"/>
        </w:rPr>
        <w:t>自我节点与朝向自我方向的网络连接就形成自我空间位置网络。主观角度，指代自我和朝向自我概念关联，形成自我空间位置存在。</w:t>
      </w:r>
    </w:p>
    <w:p>
      <w:pPr>
        <w:pStyle w:val="style179"/>
        <w:numPr>
          <w:ilvl w:val="4"/>
          <w:numId w:val="1"/>
        </w:numPr>
        <w:rPr/>
      </w:pPr>
      <w:r>
        <w:rPr>
          <w:rFonts w:ascii="Microsoft YaHei" w:cs="Microsoft YaHei" w:eastAsia="Microsoft YaHei" w:hAnsi="Microsoft YaHei"/>
          <w:sz w:val="20"/>
          <w:szCs w:val="20"/>
        </w:rPr>
        <w:t>自我在社会关系中的存在</w:t>
      </w:r>
    </w:p>
    <w:p>
      <w:pPr>
        <w:pStyle w:val="style179"/>
        <w:numPr>
          <w:ilvl w:val="5"/>
          <w:numId w:val="1"/>
        </w:numPr>
        <w:rPr/>
      </w:pPr>
      <w:r>
        <w:rPr>
          <w:rFonts w:ascii="Microsoft YaHei" w:cs="Microsoft YaHei" w:eastAsia="Microsoft YaHei" w:hAnsi="Microsoft YaHei"/>
          <w:sz w:val="20"/>
          <w:szCs w:val="20"/>
        </w:rPr>
        <w:t>初始：他人关系中的自我</w:t>
      </w:r>
    </w:p>
    <w:p>
      <w:pPr>
        <w:pStyle w:val="style179"/>
        <w:numPr>
          <w:ilvl w:val="6"/>
          <w:numId w:val="1"/>
        </w:numPr>
        <w:rPr/>
      </w:pPr>
      <w:r>
        <w:rPr>
          <w:rFonts w:ascii="Microsoft YaHei" w:cs="Microsoft YaHei" w:eastAsia="Microsoft YaHei" w:hAnsi="Microsoft YaHei"/>
          <w:sz w:val="20"/>
          <w:szCs w:val="20"/>
        </w:rPr>
        <w:t>自身概念的早期形成的重要因素是和他人相关概念的区别分类所形成，并逐渐形成与系统的他人关系网络，从而形成自我的社会关系存在的。</w:t>
      </w:r>
    </w:p>
    <w:p>
      <w:pPr>
        <w:pStyle w:val="style179"/>
        <w:numPr>
          <w:ilvl w:val="5"/>
          <w:numId w:val="1"/>
        </w:numPr>
        <w:rPr/>
      </w:pPr>
      <w:r>
        <w:rPr>
          <w:rFonts w:ascii="Microsoft YaHei" w:cs="Microsoft YaHei" w:eastAsia="Microsoft YaHei" w:hAnsi="Microsoft YaHei"/>
          <w:sz w:val="20"/>
          <w:szCs w:val="20"/>
        </w:rPr>
        <w:t>完善：感性社会关系中的自我</w:t>
      </w:r>
    </w:p>
    <w:p>
      <w:pPr>
        <w:pStyle w:val="style179"/>
        <w:numPr>
          <w:ilvl w:val="6"/>
          <w:numId w:val="1"/>
        </w:numPr>
        <w:rPr/>
      </w:pPr>
      <w:r>
        <w:rPr>
          <w:rFonts w:ascii="Microsoft YaHei" w:cs="Microsoft YaHei" w:eastAsia="Microsoft YaHei" w:hAnsi="Microsoft YaHei"/>
          <w:sz w:val="20"/>
          <w:szCs w:val="20"/>
        </w:rPr>
        <w:t>社会关系网络最初是根据对自身的情绪关联进行人物概念的划分，形成基于自己情绪或者说对自身价值的社会关系网络</w:t>
      </w:r>
    </w:p>
    <w:p>
      <w:pPr>
        <w:pStyle w:val="style179"/>
        <w:numPr>
          <w:ilvl w:val="5"/>
          <w:numId w:val="1"/>
        </w:numPr>
        <w:rPr/>
      </w:pPr>
      <w:r>
        <w:rPr>
          <w:rFonts w:ascii="Microsoft YaHei" w:cs="Microsoft YaHei" w:eastAsia="Microsoft YaHei" w:hAnsi="Microsoft YaHei"/>
          <w:sz w:val="20"/>
          <w:szCs w:val="20"/>
        </w:rPr>
        <w:t>发展：理性社会关系中的自我</w:t>
      </w:r>
    </w:p>
    <w:p>
      <w:pPr>
        <w:pStyle w:val="style179"/>
        <w:numPr>
          <w:ilvl w:val="6"/>
          <w:numId w:val="1"/>
        </w:numPr>
        <w:rPr/>
      </w:pPr>
      <w:r>
        <w:rPr>
          <w:rFonts w:ascii="Microsoft YaHei" w:cs="Microsoft YaHei" w:eastAsia="Microsoft YaHei" w:hAnsi="Microsoft YaHei"/>
          <w:sz w:val="20"/>
          <w:szCs w:val="20"/>
        </w:rPr>
        <w:t>认知自我网络关联自身社会关系网络从而形成自我社会关系位置存在网络，在主观上就是自我和所处的社会关系空间的相对位置</w:t>
      </w:r>
    </w:p>
    <w:p>
      <w:pPr>
        <w:pStyle w:val="style179"/>
        <w:numPr>
          <w:ilvl w:val="6"/>
          <w:numId w:val="1"/>
        </w:numPr>
        <w:rPr/>
      </w:pPr>
      <w:r>
        <w:rPr>
          <w:rFonts w:ascii="Microsoft YaHei" w:cs="Microsoft YaHei" w:eastAsia="Microsoft YaHei" w:hAnsi="Microsoft YaHei"/>
          <w:sz w:val="20"/>
          <w:szCs w:val="20"/>
        </w:rPr>
        <w:t>自我概念网络形成世界或者社会这种广阔概念集合时，会让自我指代和世界指代的相对大小关系形成，自我相对关系极小，从而降低自我为中心的决策权重，有意识遵守社会秩序，形成自我的社会存在概念。</w:t>
      </w:r>
    </w:p>
    <w:p>
      <w:pPr>
        <w:pStyle w:val="style179"/>
        <w:numPr>
          <w:ilvl w:val="5"/>
          <w:numId w:val="1"/>
        </w:numPr>
        <w:rPr/>
      </w:pPr>
      <w:r>
        <w:rPr>
          <w:rFonts w:ascii="Microsoft YaHei" w:cs="Microsoft YaHei" w:eastAsia="Microsoft YaHei" w:hAnsi="Microsoft YaHei"/>
          <w:sz w:val="20"/>
          <w:szCs w:val="20"/>
        </w:rPr>
        <w:t>理性社会关系的概念</w:t>
      </w:r>
    </w:p>
    <w:p>
      <w:pPr>
        <w:pStyle w:val="style179"/>
        <w:numPr>
          <w:ilvl w:val="6"/>
          <w:numId w:val="1"/>
        </w:numPr>
        <w:rPr/>
      </w:pPr>
      <w:r>
        <w:rPr>
          <w:rFonts w:ascii="Microsoft YaHei" w:cs="Microsoft YaHei" w:eastAsia="Microsoft YaHei" w:hAnsi="Microsoft YaHei"/>
          <w:sz w:val="20"/>
          <w:szCs w:val="20"/>
        </w:rPr>
        <w:t>关系大小代表地位大小，尊重社会是因为感觉社会力量大地位高，类于一个人物，这种地位概念是互动时存在控制竞争，知道不同概念有不同控制力，知道自身相对控制力量的大小。</w:t>
      </w:r>
    </w:p>
    <w:p>
      <w:pPr>
        <w:pStyle w:val="style179"/>
        <w:numPr>
          <w:ilvl w:val="5"/>
          <w:numId w:val="1"/>
        </w:numPr>
        <w:rPr/>
      </w:pPr>
      <w:r>
        <w:rPr>
          <w:rFonts w:ascii="Microsoft YaHei" w:cs="Microsoft YaHei" w:eastAsia="Microsoft YaHei" w:hAnsi="Microsoft YaHei"/>
          <w:sz w:val="20"/>
          <w:szCs w:val="20"/>
        </w:rPr>
        <w:t>从感性到理性的社会关系概念的形成过程</w:t>
      </w:r>
    </w:p>
    <w:p>
      <w:pPr>
        <w:pStyle w:val="style179"/>
        <w:numPr>
          <w:ilvl w:val="6"/>
          <w:numId w:val="1"/>
        </w:numPr>
        <w:rPr/>
      </w:pPr>
      <w:r>
        <w:rPr>
          <w:rFonts w:ascii="Microsoft YaHei" w:cs="Microsoft YaHei" w:eastAsia="Microsoft YaHei" w:hAnsi="Microsoft YaHei"/>
          <w:sz w:val="20"/>
          <w:szCs w:val="20"/>
        </w:rPr>
        <w:t>感性社会关系阶段：在控制竞争过程中，会根据控制关系形成自己人和陌生人。在控制竞争后是利害互动，也就是产生的情绪关系，整个人物概念是根据情绪分类逐渐形成好人和坏人。</w:t>
      </w:r>
    </w:p>
    <w:p>
      <w:pPr>
        <w:pStyle w:val="style179"/>
        <w:numPr>
          <w:ilvl w:val="6"/>
          <w:numId w:val="1"/>
        </w:numPr>
        <w:rPr/>
      </w:pPr>
      <w:r>
        <w:rPr>
          <w:rFonts w:ascii="Microsoft YaHei" w:cs="Microsoft YaHei" w:eastAsia="Microsoft YaHei" w:hAnsi="Microsoft YaHei"/>
          <w:sz w:val="20"/>
          <w:szCs w:val="20"/>
        </w:rPr>
        <w:t>理性社会关系阶段：控制竞争和地位关系最初也是受情绪影响，后续经过长期竞争形成理性社会关系。</w:t>
      </w:r>
    </w:p>
    <w:p>
      <w:pPr>
        <w:pStyle w:val="style179"/>
        <w:numPr>
          <w:ilvl w:val="7"/>
          <w:numId w:val="1"/>
        </w:numPr>
        <w:rPr/>
      </w:pPr>
      <w:r>
        <w:rPr>
          <w:rFonts w:ascii="Microsoft YaHei" w:cs="Microsoft YaHei" w:eastAsia="Microsoft YaHei" w:hAnsi="Microsoft YaHei"/>
          <w:sz w:val="20"/>
          <w:szCs w:val="20"/>
        </w:rPr>
        <w:t>儿童最初抢食物和打人，都是情绪驱动，抢食物由于兴奋，然后被打产生痛感，然后互打是由于兴奋，根据输赢对对方人物概念和行为两个因素关联疼还是爽，知道对方疼和爽的比例，划分好人和坏人，也知道特定事物的竞争程度，就形成社会人物和事物秩序概念。</w:t>
      </w:r>
    </w:p>
    <w:p>
      <w:pPr>
        <w:pStyle w:val="style179"/>
        <w:numPr>
          <w:ilvl w:val="7"/>
          <w:numId w:val="1"/>
        </w:numPr>
        <w:rPr/>
      </w:pPr>
      <w:r>
        <w:rPr>
          <w:rFonts w:ascii="Microsoft YaHei" w:cs="Microsoft YaHei" w:eastAsia="Microsoft YaHei" w:hAnsi="Microsoft YaHei"/>
          <w:sz w:val="20"/>
          <w:szCs w:val="20"/>
        </w:rPr>
        <w:t>根据他人的冲突结果知道相对力量关系，有的人有力量，但是对自己好，这个需要通过双重力量对比来发现。</w:t>
      </w:r>
    </w:p>
    <w:p>
      <w:pPr>
        <w:pStyle w:val="style179"/>
        <w:numPr>
          <w:ilvl w:val="4"/>
          <w:numId w:val="1"/>
        </w:numPr>
        <w:rPr/>
      </w:pPr>
      <w:r>
        <w:rPr>
          <w:rFonts w:ascii="Microsoft YaHei" w:cs="Microsoft YaHei" w:eastAsia="Microsoft YaHei" w:hAnsi="Microsoft YaHei"/>
          <w:sz w:val="20"/>
          <w:szCs w:val="20"/>
        </w:rPr>
        <w:t>自我存在的结构完整性补充：自我形象概念</w:t>
      </w:r>
    </w:p>
    <w:p>
      <w:pPr>
        <w:pStyle w:val="style179"/>
        <w:numPr>
          <w:ilvl w:val="5"/>
          <w:numId w:val="1"/>
        </w:numPr>
        <w:rPr/>
      </w:pPr>
      <w:r>
        <w:rPr>
          <w:rFonts w:ascii="Microsoft YaHei" w:cs="Microsoft YaHei" w:eastAsia="Microsoft YaHei" w:hAnsi="Microsoft YaHei"/>
          <w:sz w:val="20"/>
          <w:szCs w:val="20"/>
        </w:rPr>
        <w:t>自我形象概念</w:t>
      </w:r>
    </w:p>
    <w:p>
      <w:pPr>
        <w:pStyle w:val="style179"/>
        <w:numPr>
          <w:ilvl w:val="6"/>
          <w:numId w:val="1"/>
        </w:numPr>
        <w:rPr/>
      </w:pPr>
      <w:r>
        <w:rPr>
          <w:rFonts w:ascii="Microsoft YaHei" w:cs="Microsoft YaHei" w:eastAsia="Microsoft YaHei" w:hAnsi="Microsoft YaHei"/>
          <w:sz w:val="20"/>
          <w:szCs w:val="20"/>
        </w:rPr>
        <w:t>自我认识网络关联自身镜面视觉内容网络形成自身形象网络，在主观上就是自我形象的内容</w:t>
      </w:r>
    </w:p>
    <w:p>
      <w:pPr>
        <w:pStyle w:val="style179"/>
        <w:numPr>
          <w:ilvl w:val="6"/>
          <w:numId w:val="1"/>
        </w:numPr>
        <w:rPr/>
      </w:pPr>
      <w:r>
        <w:rPr>
          <w:rFonts w:ascii="Microsoft YaHei" w:cs="Microsoft YaHei" w:eastAsia="Microsoft YaHei" w:hAnsi="Microsoft YaHei"/>
          <w:sz w:val="20"/>
          <w:szCs w:val="20"/>
        </w:rPr>
        <w:t>经历过的自我形象形成一种自我概念内容，也就是自我形象概念</w:t>
      </w:r>
    </w:p>
    <w:p>
      <w:pPr>
        <w:pStyle w:val="style179"/>
        <w:numPr>
          <w:ilvl w:val="6"/>
          <w:numId w:val="1"/>
        </w:numPr>
        <w:rPr/>
      </w:pPr>
      <w:r>
        <w:rPr>
          <w:rFonts w:ascii="Microsoft YaHei" w:cs="Microsoft YaHei" w:eastAsia="Microsoft YaHei" w:hAnsi="Microsoft YaHei"/>
          <w:sz w:val="20"/>
          <w:szCs w:val="20"/>
        </w:rPr>
        <w:t>指代自我概念和镜面形象视觉内容联结，形成自我形象概念</w:t>
      </w:r>
    </w:p>
    <w:p>
      <w:pPr>
        <w:pStyle w:val="style179"/>
        <w:numPr>
          <w:ilvl w:val="5"/>
          <w:numId w:val="1"/>
        </w:numPr>
        <w:rPr/>
      </w:pPr>
      <w:r>
        <w:rPr>
          <w:rFonts w:ascii="Microsoft YaHei" w:cs="Microsoft YaHei" w:eastAsia="Microsoft YaHei" w:hAnsi="Microsoft YaHei"/>
          <w:sz w:val="20"/>
          <w:szCs w:val="20"/>
        </w:rPr>
        <w:t>自我形象概念让自我概念具备概念完整性：经历中的自我，存在中的自我</w:t>
      </w:r>
    </w:p>
    <w:p>
      <w:pPr>
        <w:pStyle w:val="style179"/>
        <w:numPr>
          <w:ilvl w:val="6"/>
          <w:numId w:val="1"/>
        </w:numPr>
        <w:rPr/>
      </w:pPr>
      <w:r>
        <w:rPr>
          <w:rFonts w:ascii="Microsoft YaHei" w:cs="Microsoft YaHei" w:eastAsia="Microsoft YaHei" w:hAnsi="Microsoft YaHei"/>
          <w:sz w:val="20"/>
          <w:szCs w:val="20"/>
        </w:rPr>
        <w:t>当形成自我形象概念后，之后的经历就可以通过自我形象模拟自身经历。</w:t>
      </w:r>
    </w:p>
    <w:p>
      <w:pPr>
        <w:pStyle w:val="style179"/>
        <w:numPr>
          <w:ilvl w:val="6"/>
          <w:numId w:val="1"/>
        </w:numPr>
        <w:rPr/>
      </w:pPr>
      <w:r>
        <w:rPr>
          <w:rFonts w:ascii="Microsoft YaHei" w:cs="Microsoft YaHei" w:eastAsia="Microsoft YaHei" w:hAnsi="Microsoft YaHei"/>
          <w:sz w:val="20"/>
          <w:szCs w:val="20"/>
        </w:rPr>
        <w:t>在自我空间位置存在概念形成后，自我人物概念逐渐聚合完善，直到看到镜子自我视觉形象形成自我形象概念。自我形象概念就补充到自我空间存在概念中。</w:t>
      </w:r>
    </w:p>
    <w:p>
      <w:pPr>
        <w:pStyle w:val="style179"/>
        <w:numPr>
          <w:ilvl w:val="4"/>
          <w:numId w:val="1"/>
        </w:numPr>
        <w:rPr/>
      </w:pPr>
      <w:r>
        <w:rPr>
          <w:rFonts w:ascii="Microsoft YaHei" w:cs="Microsoft YaHei" w:eastAsia="Microsoft YaHei" w:hAnsi="Microsoft YaHei"/>
          <w:sz w:val="20"/>
          <w:szCs w:val="20"/>
        </w:rPr>
        <w:t>自我指代概念最早形成，自我空间位置存在概念和自我社会关系存在概念随后形成，自我形象概念最后形成。</w:t>
      </w:r>
    </w:p>
    <w:p>
      <w:pPr>
        <w:pStyle w:val="style0"/>
        <w:ind w:left="1400"/>
        <w:rPr/>
      </w:pPr>
      <w:r>
        <w:rPr>
          <w:rFonts w:ascii="Microsoft YaHei" w:cs="Microsoft YaHei" w:eastAsia="Microsoft YaHei" w:hAnsi="Microsoft YaHei"/>
          <w:color w:val="auto"/>
          <w:sz w:val="20"/>
          <w:szCs w:val="20"/>
        </w:rPr>
        <w:t>空间位置存在概念先出现？虽然不群居动物没有社会关系存在，但是他们有认知吗？从一下生视觉识别先识别哺乳器官，因为食物最重要，这个过程中自己的空间存在概念吗？只有看到自己手的前后运动才算空间存在。那么先学会运动还是先人脸识别？识别人脸就是有社交关系吗？不是，因为没有形成人物关系。大概率先有空间位置存在。</w:t>
      </w:r>
    </w:p>
    <w:p>
      <w:pPr>
        <w:pStyle w:val="style179"/>
        <w:numPr>
          <w:ilvl w:val="3"/>
          <w:numId w:val="1"/>
        </w:numPr>
        <w:rPr/>
      </w:pPr>
      <w:r>
        <w:rPr>
          <w:rFonts w:ascii="Microsoft YaHei" w:cs="Microsoft YaHei" w:eastAsia="Microsoft YaHei" w:hAnsi="Microsoft YaHei"/>
          <w:sz w:val="20"/>
          <w:szCs w:val="20"/>
        </w:rPr>
        <w:t>自我能力概念：基于自我经验中目标和行为结果的分析归纳，形成自我实现目标能力的概念。</w:t>
      </w:r>
    </w:p>
    <w:p>
      <w:pPr>
        <w:pStyle w:val="style179"/>
        <w:numPr>
          <w:ilvl w:val="4"/>
          <w:numId w:val="1"/>
        </w:numPr>
        <w:rPr/>
      </w:pPr>
      <w:r>
        <w:rPr>
          <w:rFonts w:ascii="Microsoft YaHei" w:cs="Microsoft YaHei" w:eastAsia="Microsoft YaHei" w:hAnsi="Microsoft YaHei"/>
          <w:sz w:val="20"/>
          <w:szCs w:val="20"/>
        </w:rPr>
        <w:t>经历中的行为和结果关联形成经验概念。经历中的非现实目标概念和复合动作方法和实现结果三者的关联构成目标经验概念。</w:t>
      </w:r>
    </w:p>
    <w:p>
      <w:pPr>
        <w:pStyle w:val="style179"/>
        <w:numPr>
          <w:ilvl w:val="4"/>
          <w:numId w:val="1"/>
        </w:numPr>
        <w:rPr/>
      </w:pPr>
      <w:r>
        <w:rPr>
          <w:rFonts w:ascii="Microsoft YaHei" w:cs="Microsoft YaHei" w:eastAsia="Microsoft YaHei" w:hAnsi="Microsoft YaHei"/>
          <w:sz w:val="20"/>
          <w:szCs w:val="20"/>
        </w:rPr>
        <w:t>自我能力概念是自我目标概念和目标行动结果关联形成的能力评价概念。</w:t>
      </w:r>
    </w:p>
    <w:p>
      <w:pPr>
        <w:pStyle w:val="style179"/>
        <w:numPr>
          <w:ilvl w:val="3"/>
          <w:numId w:val="1"/>
        </w:numPr>
        <w:rPr/>
      </w:pPr>
      <w:r>
        <w:rPr>
          <w:rFonts w:ascii="Microsoft YaHei" w:cs="Microsoft YaHei" w:eastAsia="Microsoft YaHei" w:hAnsi="Microsoft YaHei"/>
          <w:sz w:val="20"/>
          <w:szCs w:val="20"/>
        </w:rPr>
        <w:t>自我目标概念</w:t>
      </w:r>
    </w:p>
    <w:p>
      <w:pPr>
        <w:pStyle w:val="style0"/>
        <w:ind w:left="1050"/>
        <w:rPr/>
      </w:pPr>
      <w:r>
        <w:rPr>
          <w:rFonts w:ascii="Microsoft YaHei" w:cs="Microsoft YaHei" w:eastAsia="Microsoft YaHei" w:hAnsi="Microsoft YaHei"/>
          <w:color w:val="auto"/>
          <w:sz w:val="20"/>
          <w:szCs w:val="20"/>
        </w:rPr>
        <w:t>目标自我重要，不是行动自我。主动性来源于目标，行动只是手段，目标也就是欲望，形成欲望自发就会行动。没有欲望会有自然反射行动，所以形成目标才是主动性的关键。</w:t>
      </w:r>
    </w:p>
    <w:p>
      <w:pPr>
        <w:pStyle w:val="style179"/>
        <w:numPr>
          <w:ilvl w:val="4"/>
          <w:numId w:val="1"/>
        </w:numPr>
        <w:rPr/>
      </w:pPr>
      <w:r>
        <w:rPr>
          <w:rFonts w:ascii="Microsoft YaHei" w:cs="Microsoft YaHei" w:eastAsia="Microsoft YaHei" w:hAnsi="Microsoft YaHei"/>
          <w:sz w:val="20"/>
          <w:szCs w:val="20"/>
        </w:rPr>
        <w:t>自我目标的发展（自我的主动性的发展）</w:t>
      </w:r>
    </w:p>
    <w:p>
      <w:pPr>
        <w:pStyle w:val="style179"/>
        <w:numPr>
          <w:ilvl w:val="5"/>
          <w:numId w:val="1"/>
        </w:numPr>
        <w:rPr/>
      </w:pPr>
      <w:r>
        <w:rPr>
          <w:rFonts w:ascii="Microsoft YaHei" w:cs="Microsoft YaHei" w:eastAsia="Microsoft YaHei" w:hAnsi="Microsoft YaHei"/>
          <w:sz w:val="20"/>
          <w:szCs w:val="20"/>
        </w:rPr>
        <w:t>欲望短期目标：情绪欲望作为目标直接驱动行动</w:t>
      </w:r>
    </w:p>
    <w:p>
      <w:pPr>
        <w:pStyle w:val="style179"/>
        <w:numPr>
          <w:ilvl w:val="6"/>
          <w:numId w:val="1"/>
        </w:numPr>
        <w:rPr/>
      </w:pPr>
      <w:r>
        <w:rPr>
          <w:rFonts w:ascii="Microsoft YaHei" w:cs="Microsoft YaHei" w:eastAsia="Microsoft YaHei" w:hAnsi="Microsoft YaHei"/>
          <w:sz w:val="20"/>
          <w:szCs w:val="20"/>
        </w:rPr>
        <w:t>指代自我具有欲望驱动的自我主动性</w:t>
      </w:r>
    </w:p>
    <w:p>
      <w:pPr>
        <w:pStyle w:val="style0"/>
        <w:ind w:left="2100"/>
        <w:rPr/>
      </w:pPr>
      <w:r>
        <w:rPr>
          <w:rFonts w:ascii="Microsoft YaHei" w:cs="Microsoft YaHei" w:eastAsia="Microsoft YaHei" w:hAnsi="Microsoft YaHei"/>
          <w:color w:val="auto"/>
          <w:sz w:val="20"/>
          <w:szCs w:val="20"/>
        </w:rPr>
        <w:t>指代自我具有自我目标，是主动行动自我。自我哪个阶段不具备目标？哪个阶段不主动行动？无我阶段就有目标和主动行动了。</w:t>
      </w:r>
    </w:p>
    <w:p>
      <w:pPr>
        <w:pStyle w:val="style179"/>
        <w:numPr>
          <w:ilvl w:val="7"/>
          <w:numId w:val="1"/>
        </w:numPr>
        <w:rPr/>
      </w:pPr>
      <w:r>
        <w:rPr>
          <w:rFonts w:ascii="Microsoft YaHei" w:cs="Microsoft YaHei" w:eastAsia="Microsoft YaHei" w:hAnsi="Microsoft YaHei"/>
          <w:sz w:val="20"/>
          <w:szCs w:val="20"/>
        </w:rPr>
        <w:t>指代自我和情绪关联，情绪本身包括欲望。指代自我具有欲望驱动的自我主动性</w:t>
      </w:r>
    </w:p>
    <w:p>
      <w:pPr>
        <w:pStyle w:val="style179"/>
        <w:numPr>
          <w:ilvl w:val="7"/>
          <w:numId w:val="1"/>
        </w:numPr>
        <w:rPr/>
      </w:pPr>
      <w:r>
        <w:rPr>
          <w:rFonts w:ascii="Microsoft YaHei" w:cs="Microsoft YaHei" w:eastAsia="Microsoft YaHei" w:hAnsi="Microsoft YaHei"/>
          <w:sz w:val="20"/>
          <w:szCs w:val="20"/>
        </w:rPr>
        <w:t>指代自我激活欲望情绪网络、动作网络、朝向自己的方向网络，完成欲望驱动的行动</w:t>
      </w:r>
    </w:p>
    <w:p>
      <w:pPr>
        <w:pStyle w:val="style179"/>
        <w:numPr>
          <w:ilvl w:val="5"/>
          <w:numId w:val="1"/>
        </w:numPr>
        <w:rPr/>
      </w:pPr>
      <w:r>
        <w:rPr>
          <w:rFonts w:ascii="Microsoft YaHei" w:cs="Microsoft YaHei" w:eastAsia="Microsoft YaHei" w:hAnsi="Microsoft YaHei"/>
          <w:sz w:val="20"/>
          <w:szCs w:val="20"/>
        </w:rPr>
        <w:t>感性长期目标：基于感性想象形成长期目标</w:t>
      </w:r>
    </w:p>
    <w:p>
      <w:pPr>
        <w:pStyle w:val="style179"/>
        <w:numPr>
          <w:ilvl w:val="6"/>
          <w:numId w:val="1"/>
        </w:numPr>
        <w:rPr/>
      </w:pPr>
      <w:r>
        <w:rPr>
          <w:rFonts w:ascii="Microsoft YaHei" w:cs="Microsoft YaHei" w:eastAsia="Microsoft YaHei" w:hAnsi="Microsoft YaHei"/>
          <w:sz w:val="20"/>
          <w:szCs w:val="20"/>
        </w:rPr>
        <w:t>基于情感经历组合概念形成想象目标，不是基于外界直接刺激形成的欲望目标。</w:t>
      </w:r>
    </w:p>
    <w:p>
      <w:pPr>
        <w:pStyle w:val="style179"/>
        <w:numPr>
          <w:ilvl w:val="6"/>
          <w:numId w:val="1"/>
        </w:numPr>
        <w:rPr/>
      </w:pPr>
      <w:r>
        <w:rPr>
          <w:rFonts w:ascii="Microsoft YaHei" w:cs="Microsoft YaHei" w:eastAsia="Microsoft YaHei" w:hAnsi="Microsoft YaHei"/>
          <w:sz w:val="20"/>
          <w:szCs w:val="20"/>
        </w:rPr>
        <w:t>基于感性经验构建行为过程驱动行动</w:t>
      </w:r>
    </w:p>
    <w:p>
      <w:pPr>
        <w:pStyle w:val="style179"/>
        <w:numPr>
          <w:ilvl w:val="6"/>
          <w:numId w:val="1"/>
        </w:numPr>
        <w:rPr/>
      </w:pPr>
      <w:r>
        <w:rPr>
          <w:rFonts w:ascii="Microsoft YaHei" w:cs="Microsoft YaHei" w:eastAsia="Microsoft YaHei" w:hAnsi="Microsoft YaHei"/>
          <w:sz w:val="20"/>
          <w:szCs w:val="20"/>
        </w:rPr>
        <w:t>情感包括认识对象和产生情绪这两个过程。情感就是对外界事物对象产生的情绪。认识是形成外界事物对象的指代概念。</w:t>
      </w:r>
    </w:p>
    <w:p>
      <w:pPr>
        <w:pStyle w:val="style0"/>
        <w:ind w:left="2100"/>
        <w:rPr/>
      </w:pPr>
      <w:r>
        <w:rPr>
          <w:rFonts w:ascii="Microsoft YaHei" w:cs="Microsoft YaHei" w:eastAsia="Microsoft YaHei" w:hAnsi="Microsoft YaHei"/>
          <w:color w:val="auto"/>
          <w:sz w:val="20"/>
          <w:szCs w:val="20"/>
        </w:rPr>
        <w:t>认识到情感？情感不能被认识，只能被认知。</w:t>
      </w:r>
    </w:p>
    <w:p>
      <w:pPr>
        <w:pStyle w:val="style179"/>
        <w:numPr>
          <w:ilvl w:val="7"/>
          <w:numId w:val="1"/>
        </w:numPr>
        <w:rPr/>
      </w:pPr>
      <w:r>
        <w:rPr>
          <w:rFonts w:ascii="Microsoft YaHei" w:cs="Microsoft YaHei" w:eastAsia="Microsoft YaHei" w:hAnsi="Microsoft YaHei"/>
          <w:sz w:val="20"/>
          <w:szCs w:val="20"/>
        </w:rPr>
        <w:t>对事物的情感形成后，也就形成对事物进行特定行为的欲望，也就是形成对事物进行行为的目标。</w:t>
      </w:r>
    </w:p>
    <w:p>
      <w:pPr>
        <w:pStyle w:val="style179"/>
        <w:numPr>
          <w:ilvl w:val="7"/>
          <w:numId w:val="1"/>
        </w:numPr>
        <w:rPr/>
      </w:pPr>
      <w:r>
        <w:rPr>
          <w:rFonts w:ascii="Microsoft YaHei" w:cs="Microsoft YaHei" w:eastAsia="Microsoft YaHei" w:hAnsi="Microsoft YaHei"/>
          <w:sz w:val="20"/>
          <w:szCs w:val="20"/>
        </w:rPr>
        <w:t>对事物的情感和自我概念结合形成采取行动的起始状态和目标状态。</w:t>
      </w:r>
    </w:p>
    <w:p>
      <w:pPr>
        <w:pStyle w:val="style179"/>
        <w:numPr>
          <w:ilvl w:val="6"/>
          <w:numId w:val="1"/>
        </w:numPr>
        <w:rPr/>
      </w:pPr>
      <w:r>
        <w:rPr>
          <w:rFonts w:ascii="Microsoft YaHei" w:cs="Microsoft YaHei" w:eastAsia="Microsoft YaHei" w:hAnsi="Microsoft YaHei"/>
          <w:sz w:val="20"/>
          <w:szCs w:val="20"/>
        </w:rPr>
        <w:t>情感想象目标</w:t>
      </w:r>
    </w:p>
    <w:p>
      <w:pPr>
        <w:pStyle w:val="style179"/>
        <w:numPr>
          <w:ilvl w:val="7"/>
          <w:numId w:val="1"/>
        </w:numPr>
        <w:rPr/>
      </w:pPr>
      <w:r>
        <w:rPr>
          <w:rFonts w:ascii="Microsoft YaHei" w:cs="Microsoft YaHei" w:eastAsia="Microsoft YaHei" w:hAnsi="Microsoft YaHei"/>
          <w:sz w:val="20"/>
          <w:szCs w:val="20"/>
        </w:rPr>
        <w:t>对于情感对应的概念进行组合想象，形成不是当下现实的目标，也就是非外界刺激形成的现实欲望，而是想象形成的情感渴望目标。</w:t>
      </w:r>
    </w:p>
    <w:p>
      <w:pPr>
        <w:pStyle w:val="style179"/>
        <w:numPr>
          <w:ilvl w:val="7"/>
          <w:numId w:val="1"/>
        </w:numPr>
        <w:rPr/>
      </w:pPr>
      <w:r>
        <w:rPr>
          <w:rFonts w:ascii="Microsoft YaHei" w:cs="Microsoft YaHei" w:eastAsia="Microsoft YaHei" w:hAnsi="Microsoft YaHei"/>
          <w:sz w:val="20"/>
          <w:szCs w:val="20"/>
        </w:rPr>
        <w:t>这种幻想的渴望目标虽然是想象出来的，但是也是基于经验，因此可以通过对经验的拆解和组合来构建复杂的行动</w:t>
      </w:r>
    </w:p>
    <w:p>
      <w:pPr>
        <w:pStyle w:val="style179"/>
        <w:numPr>
          <w:ilvl w:val="6"/>
          <w:numId w:val="1"/>
        </w:numPr>
        <w:rPr/>
      </w:pPr>
      <w:r>
        <w:rPr>
          <w:rFonts w:ascii="Microsoft YaHei" w:cs="Microsoft YaHei" w:eastAsia="Microsoft YaHei" w:hAnsi="Microsoft YaHei"/>
          <w:sz w:val="20"/>
          <w:szCs w:val="20"/>
        </w:rPr>
        <w:t>感性经验</w:t>
      </w:r>
    </w:p>
    <w:p>
      <w:pPr>
        <w:pStyle w:val="style179"/>
        <w:numPr>
          <w:ilvl w:val="7"/>
          <w:numId w:val="1"/>
        </w:numPr>
        <w:rPr/>
      </w:pPr>
      <w:r>
        <w:rPr>
          <w:rFonts w:ascii="Microsoft YaHei" w:cs="Microsoft YaHei" w:eastAsia="Microsoft YaHei" w:hAnsi="Microsoft YaHei"/>
          <w:sz w:val="20"/>
          <w:szCs w:val="20"/>
        </w:rPr>
        <w:t>经历网络中长期形成的具有情绪反馈的动作经验网络，这种经验网络对应的就是感性经验。</w:t>
      </w:r>
    </w:p>
    <w:p>
      <w:pPr>
        <w:pStyle w:val="style179"/>
        <w:numPr>
          <w:ilvl w:val="7"/>
          <w:numId w:val="1"/>
        </w:numPr>
        <w:rPr/>
      </w:pPr>
      <w:r>
        <w:rPr>
          <w:rFonts w:ascii="Microsoft YaHei" w:cs="Microsoft YaHei" w:eastAsia="Microsoft YaHei" w:hAnsi="Microsoft YaHei"/>
          <w:sz w:val="20"/>
          <w:szCs w:val="20"/>
        </w:rPr>
        <w:t>经历中的概念包含情绪，经历直接抽象形成的经验是感性经验</w:t>
      </w:r>
    </w:p>
    <w:p>
      <w:pPr>
        <w:pStyle w:val="style179"/>
        <w:numPr>
          <w:ilvl w:val="7"/>
          <w:numId w:val="1"/>
        </w:numPr>
        <w:rPr/>
      </w:pPr>
      <w:r>
        <w:rPr>
          <w:rFonts w:ascii="Microsoft YaHei" w:cs="Microsoft YaHei" w:eastAsia="Microsoft YaHei" w:hAnsi="Microsoft YaHei"/>
          <w:sz w:val="20"/>
          <w:szCs w:val="20"/>
        </w:rPr>
        <w:t>感性经验网络：指代自我连接情绪网络，情绪网络又连接对应事物的概念网络，这种复合网络在主观上就是自我对各种事物的情感内容，这种对各种事物对象关联特定情感的网络，也是感性经验网络</w:t>
      </w:r>
    </w:p>
    <w:p>
      <w:pPr>
        <w:pStyle w:val="style179"/>
        <w:numPr>
          <w:ilvl w:val="5"/>
          <w:numId w:val="1"/>
        </w:numPr>
        <w:rPr/>
      </w:pPr>
      <w:r>
        <w:rPr>
          <w:rFonts w:ascii="Microsoft YaHei" w:cs="Microsoft YaHei" w:eastAsia="Microsoft YaHei" w:hAnsi="Microsoft YaHei"/>
          <w:sz w:val="20"/>
          <w:szCs w:val="20"/>
        </w:rPr>
        <w:t>理性反思目标：基于反馈经验形成的自洽的理性逻辑形成长期规划目标</w:t>
      </w:r>
    </w:p>
    <w:p>
      <w:pPr>
        <w:pStyle w:val="style179"/>
        <w:numPr>
          <w:ilvl w:val="6"/>
          <w:numId w:val="1"/>
        </w:numPr>
        <w:rPr/>
      </w:pPr>
      <w:r>
        <w:rPr>
          <w:rFonts w:ascii="Microsoft YaHei" w:cs="Microsoft YaHei" w:eastAsia="Microsoft YaHei" w:hAnsi="Microsoft YaHei"/>
          <w:sz w:val="20"/>
          <w:szCs w:val="20"/>
        </w:rPr>
        <w:t>基于情绪目标发展成逻辑规划目标</w:t>
      </w:r>
    </w:p>
    <w:p>
      <w:pPr>
        <w:pStyle w:val="style179"/>
        <w:numPr>
          <w:ilvl w:val="7"/>
          <w:numId w:val="1"/>
        </w:numPr>
        <w:rPr/>
      </w:pPr>
      <w:r>
        <w:rPr>
          <w:rFonts w:ascii="Microsoft YaHei" w:cs="Microsoft YaHei" w:eastAsia="Microsoft YaHei" w:hAnsi="Microsoft YaHei"/>
          <w:sz w:val="20"/>
          <w:szCs w:val="20"/>
        </w:rPr>
        <w:t>自我想象的长期目标也是基于情绪的，长期目标的规划中每个小目标都是基于情绪的，但是规划的小目标组合不一定符合每个情绪，整体长期目标具备的情绪覆盖小目标的情绪。</w:t>
      </w:r>
    </w:p>
    <w:p>
      <w:pPr>
        <w:pStyle w:val="style179"/>
        <w:numPr>
          <w:ilvl w:val="8"/>
          <w:numId w:val="1"/>
        </w:numPr>
        <w:rPr/>
      </w:pPr>
      <w:r>
        <w:rPr>
          <w:rFonts w:ascii="Microsoft YaHei" w:cs="Microsoft YaHei" w:eastAsia="Microsoft YaHei" w:hAnsi="Microsoft YaHei"/>
          <w:sz w:val="20"/>
          <w:szCs w:val="20"/>
        </w:rPr>
        <w:t>长期目标形成后，自身会进行规划，自身在执行规划时，自身会形成基于情绪的自我控制驱动。</w:t>
      </w:r>
    </w:p>
    <w:p>
      <w:pPr>
        <w:pStyle w:val="style179"/>
        <w:numPr>
          <w:ilvl w:val="8"/>
          <w:numId w:val="1"/>
        </w:numPr>
        <w:rPr/>
      </w:pPr>
      <w:r>
        <w:rPr>
          <w:rFonts w:ascii="Microsoft YaHei" w:cs="Microsoft YaHei" w:eastAsia="Microsoft YaHei" w:hAnsi="Microsoft YaHei"/>
          <w:sz w:val="20"/>
          <w:szCs w:val="20"/>
        </w:rPr>
        <w:t>想象的目标多数无法直接获得，所以会进行大量尝试，尝试过程形成经验，经验越丰富越容易实现目标。</w:t>
      </w:r>
    </w:p>
    <w:p>
      <w:pPr>
        <w:pStyle w:val="style179"/>
        <w:numPr>
          <w:ilvl w:val="6"/>
          <w:numId w:val="1"/>
        </w:numPr>
        <w:rPr/>
      </w:pPr>
      <w:r>
        <w:rPr>
          <w:rFonts w:ascii="Microsoft YaHei" w:cs="Microsoft YaHei" w:eastAsia="Microsoft YaHei" w:hAnsi="Microsoft YaHei"/>
          <w:sz w:val="20"/>
          <w:szCs w:val="20"/>
        </w:rPr>
        <w:t>基于行动事实结果调整经验网络，避免情绪干扰事实逻辑。</w:t>
      </w:r>
    </w:p>
    <w:p>
      <w:pPr>
        <w:pStyle w:val="style179"/>
        <w:numPr>
          <w:ilvl w:val="7"/>
          <w:numId w:val="1"/>
        </w:numPr>
        <w:rPr/>
      </w:pPr>
      <w:r>
        <w:rPr>
          <w:rFonts w:ascii="Microsoft YaHei" w:cs="Microsoft YaHei" w:eastAsia="Microsoft YaHei" w:hAnsi="Microsoft YaHei"/>
          <w:sz w:val="20"/>
          <w:szCs w:val="20"/>
        </w:rPr>
        <w:t>自我最初只是基于情绪行动，行动中结合过去经验形成的行为策略进行行动，行动结果也产生对应的情绪。但是行动结果产生的情绪可以反向传播调整行为组合，遏制不利于实现目标的行为欲望，从而调整行为组合的整体情绪，避免个别行为的情绪干扰整体行为组合。</w:t>
      </w:r>
    </w:p>
    <w:p>
      <w:pPr>
        <w:pStyle w:val="style179"/>
        <w:numPr>
          <w:ilvl w:val="7"/>
          <w:numId w:val="1"/>
        </w:numPr>
        <w:rPr/>
      </w:pPr>
      <w:r>
        <w:rPr>
          <w:rFonts w:ascii="Microsoft YaHei" w:cs="Microsoft YaHei" w:eastAsia="Microsoft YaHei" w:hAnsi="Microsoft YaHei"/>
          <w:sz w:val="20"/>
          <w:szCs w:val="20"/>
        </w:rPr>
        <w:t>这种调节行为组合的整体情绪，也就是调整行为组合的结构，这种新结构更有利于完成目标，也就是更符合理性逻辑。</w:t>
      </w:r>
    </w:p>
    <w:p>
      <w:pPr>
        <w:pStyle w:val="style179"/>
        <w:numPr>
          <w:ilvl w:val="7"/>
          <w:numId w:val="1"/>
        </w:numPr>
        <w:rPr/>
      </w:pPr>
      <w:r>
        <w:rPr>
          <w:rFonts w:ascii="Microsoft YaHei" w:cs="Microsoft YaHei" w:eastAsia="Microsoft YaHei" w:hAnsi="Microsoft YaHei"/>
          <w:sz w:val="20"/>
          <w:szCs w:val="20"/>
        </w:rPr>
        <w:t>这种新结构持续激活逐渐形成新的稳定性的经验，这种经验是基于事实结果进行大量调整过的。基于结果进行调整，而不只是情感调整，这就是具备理性逻辑的经验。</w:t>
      </w:r>
    </w:p>
    <w:p>
      <w:pPr>
        <w:pStyle w:val="style179"/>
        <w:numPr>
          <w:ilvl w:val="6"/>
          <w:numId w:val="1"/>
        </w:numPr>
        <w:rPr/>
      </w:pPr>
      <w:r>
        <w:rPr>
          <w:rFonts w:ascii="Microsoft YaHei" w:cs="Microsoft YaHei" w:eastAsia="Microsoft YaHei" w:hAnsi="Microsoft YaHei"/>
          <w:sz w:val="20"/>
          <w:szCs w:val="20"/>
        </w:rPr>
        <w:t>自我对行为结果进行分析归纳，形成以事实结果优先的综合因果逻辑，才能说具备理性逻辑</w:t>
      </w:r>
    </w:p>
    <w:p>
      <w:pPr>
        <w:pStyle w:val="style179"/>
        <w:numPr>
          <w:ilvl w:val="7"/>
          <w:numId w:val="1"/>
        </w:numPr>
        <w:rPr/>
      </w:pPr>
      <w:r>
        <w:rPr>
          <w:rFonts w:ascii="Microsoft YaHei" w:cs="Microsoft YaHei" w:eastAsia="Microsoft YaHei" w:hAnsi="Microsoft YaHei"/>
          <w:sz w:val="20"/>
          <w:szCs w:val="20"/>
        </w:rPr>
        <w:t>基于事实结果形成的经验具备理性，但是感性经验也是基于结果的，感性也有因果逻辑，但是感性中情绪和事实逻辑冲突，会以情绪优先，造成逻辑矛盾。</w:t>
      </w:r>
    </w:p>
    <w:p>
      <w:pPr>
        <w:pStyle w:val="style179"/>
        <w:numPr>
          <w:ilvl w:val="7"/>
          <w:numId w:val="1"/>
        </w:numPr>
        <w:rPr/>
      </w:pPr>
      <w:r>
        <w:rPr>
          <w:rFonts w:ascii="Microsoft YaHei" w:cs="Microsoft YaHei" w:eastAsia="Microsoft YaHei" w:hAnsi="Microsoft YaHei"/>
          <w:sz w:val="20"/>
          <w:szCs w:val="20"/>
        </w:rPr>
        <w:t>综合因果逻辑中出现逻辑和情绪冲突的地方，需要按照逻辑执行，而不是情绪驱动，这样就避免出现逻辑的矛盾，这就是理性逻辑。</w:t>
      </w:r>
    </w:p>
    <w:p>
      <w:pPr>
        <w:pStyle w:val="style179"/>
        <w:numPr>
          <w:ilvl w:val="5"/>
          <w:numId w:val="1"/>
        </w:numPr>
        <w:rPr/>
      </w:pPr>
      <w:r>
        <w:rPr>
          <w:rFonts w:ascii="Microsoft YaHei" w:cs="Microsoft YaHei" w:eastAsia="Microsoft YaHei" w:hAnsi="Microsoft YaHei"/>
          <w:sz w:val="20"/>
          <w:szCs w:val="20"/>
        </w:rPr>
        <w:t>自我超越目标：基于自我分析和自我改造形成超越自身局限的长期规划目标</w:t>
      </w:r>
    </w:p>
    <w:p>
      <w:pPr>
        <w:pStyle w:val="style179"/>
        <w:numPr>
          <w:ilvl w:val="6"/>
          <w:numId w:val="1"/>
        </w:numPr>
        <w:rPr/>
      </w:pPr>
      <w:r>
        <w:rPr>
          <w:rFonts w:ascii="Microsoft YaHei" w:cs="Microsoft YaHei" w:eastAsia="Microsoft YaHei" w:hAnsi="Microsoft YaHei"/>
          <w:sz w:val="20"/>
          <w:szCs w:val="20"/>
        </w:rPr>
        <w:t>自我状态改造目标的形成：自我目标和自我能力状态的分析归纳，并且制定自我状态改造规划。</w:t>
      </w:r>
    </w:p>
    <w:p>
      <w:pPr>
        <w:pStyle w:val="style179"/>
        <w:numPr>
          <w:ilvl w:val="7"/>
          <w:numId w:val="1"/>
        </w:numPr>
        <w:rPr/>
      </w:pPr>
      <w:r>
        <w:rPr>
          <w:rFonts w:ascii="Microsoft YaHei" w:cs="Microsoft YaHei" w:eastAsia="Microsoft YaHei" w:hAnsi="Microsoft YaHei"/>
          <w:sz w:val="20"/>
          <w:szCs w:val="20"/>
        </w:rPr>
        <w:t>对自我情感目标和自我概念网络进行认知后，如果自我情感目标是目前自我状态难以完成的，就会根据经验抽象形成可以实现目标的自我状态，并形成自我改造的规划。</w:t>
      </w:r>
    </w:p>
    <w:p>
      <w:pPr>
        <w:pStyle w:val="style179"/>
        <w:numPr>
          <w:ilvl w:val="6"/>
          <w:numId w:val="1"/>
        </w:numPr>
        <w:rPr/>
      </w:pPr>
      <w:r>
        <w:rPr>
          <w:rFonts w:ascii="Microsoft YaHei" w:cs="Microsoft YaHei" w:eastAsia="Microsoft YaHei" w:hAnsi="Microsoft YaHei"/>
          <w:sz w:val="20"/>
          <w:szCs w:val="20"/>
        </w:rPr>
        <w:t>自我反思产生自我反馈调整，长期发展形成自我迭代改造能力</w:t>
      </w:r>
    </w:p>
    <w:p>
      <w:pPr>
        <w:pStyle w:val="style179"/>
        <w:numPr>
          <w:ilvl w:val="7"/>
          <w:numId w:val="1"/>
        </w:numPr>
        <w:rPr/>
      </w:pPr>
      <w:r>
        <w:rPr>
          <w:rFonts w:ascii="Microsoft YaHei" w:cs="Microsoft YaHei" w:eastAsia="Microsoft YaHei" w:hAnsi="Microsoft YaHei"/>
          <w:sz w:val="20"/>
          <w:szCs w:val="20"/>
        </w:rPr>
        <w:t>自我认识到镜面中自我形象的不断变化和自我行为有关，也就是形成了对自我行为的反思认识，也就是对自我行为的反思。</w:t>
      </w:r>
    </w:p>
    <w:p>
      <w:pPr>
        <w:pStyle w:val="style179"/>
        <w:numPr>
          <w:ilvl w:val="7"/>
          <w:numId w:val="1"/>
        </w:numPr>
        <w:rPr/>
      </w:pPr>
      <w:r>
        <w:rPr>
          <w:rFonts w:ascii="Microsoft YaHei" w:cs="Microsoft YaHei" w:eastAsia="Microsoft YaHei" w:hAnsi="Microsoft YaHei"/>
          <w:sz w:val="20"/>
          <w:szCs w:val="20"/>
        </w:rPr>
        <w:t>自我反思结合行为经验，就形成自我反馈调整能力。</w:t>
      </w:r>
    </w:p>
    <w:p>
      <w:pPr>
        <w:pStyle w:val="style179"/>
        <w:numPr>
          <w:ilvl w:val="7"/>
          <w:numId w:val="1"/>
        </w:numPr>
        <w:rPr/>
      </w:pPr>
      <w:r>
        <w:rPr>
          <w:rFonts w:ascii="Microsoft YaHei" w:cs="Microsoft YaHei" w:eastAsia="Microsoft YaHei" w:hAnsi="Microsoft YaHei"/>
          <w:sz w:val="20"/>
          <w:szCs w:val="20"/>
        </w:rPr>
        <w:t>自我反思和策略经验结合，也就是基于策略的自我改造能力。这也就是主动选择性迭代自我能力。</w:t>
      </w:r>
    </w:p>
    <w:p>
      <w:pPr>
        <w:pStyle w:val="style179"/>
        <w:numPr>
          <w:ilvl w:val="6"/>
          <w:numId w:val="1"/>
        </w:numPr>
        <w:rPr/>
      </w:pPr>
      <w:r>
        <w:rPr>
          <w:rFonts w:ascii="Microsoft YaHei" w:cs="Microsoft YaHei" w:eastAsia="Microsoft YaHei" w:hAnsi="Microsoft YaHei"/>
          <w:sz w:val="20"/>
          <w:szCs w:val="20"/>
        </w:rPr>
        <w:t>超越当下的主动选择自我学习方向的自我迭代规划：基于情感的自我改造能力，结合策略经验，选择学习最需要的经验，并基于经验进行改造自身或制造工具，完成主动自我迭代规划</w:t>
      </w:r>
    </w:p>
    <w:p>
      <w:pPr>
        <w:pStyle w:val="style179"/>
        <w:numPr>
          <w:ilvl w:val="6"/>
          <w:numId w:val="1"/>
        </w:numPr>
        <w:rPr/>
      </w:pPr>
      <w:r>
        <w:rPr>
          <w:rFonts w:ascii="Microsoft YaHei" w:cs="Microsoft YaHei" w:eastAsia="Microsoft YaHei" w:hAnsi="Microsoft YaHei"/>
          <w:sz w:val="20"/>
          <w:szCs w:val="20"/>
        </w:rPr>
        <w:t>自我迭代改造活动就是策略改造能力应用在自身。目标网络激活经验网络和自我概念网络。</w:t>
      </w:r>
    </w:p>
    <w:sectPr>
      <w:pgSz w:w="11906" w:h="16838" w:orient="portrait"/>
      <w:pgMar w:top="1440" w:right="1440" w:bottom="1440" w:left="1440" w:header="708" w:footer="708" w:gutter="0"/>
      <w:cols w:space="708"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entative="1">
      <w:start w:val="1"/>
      <w:numFmt w:val="bullet"/>
      <w:lvlText w:val="●"/>
      <w:lvlJc w:val="left"/>
      <w:pPr>
        <w:ind w:left="720" w:hanging="360"/>
      </w:pPr>
    </w:lvl>
    <w:lvl w:ilvl="1" w:tentative="1">
      <w:start w:val="1"/>
      <w:numFmt w:val="bullet"/>
      <w:lvlText w:val="○"/>
      <w:lvlJc w:val="left"/>
      <w:pPr>
        <w:ind w:left="1440" w:hanging="360"/>
      </w:pPr>
    </w:lvl>
    <w:lvl w:ilvl="2" w:tentative="1">
      <w:start w:val="1"/>
      <w:numFmt w:val="bullet"/>
      <w:lvlText w:val="■"/>
      <w:lvlJc w:val="left"/>
      <w:pPr>
        <w:ind w:left="2160" w:hanging="360"/>
      </w:pPr>
    </w:lvl>
    <w:lvl w:ilvl="3" w:tentative="1">
      <w:start w:val="1"/>
      <w:numFmt w:val="bullet"/>
      <w:lvlText w:val="●"/>
      <w:lvlJc w:val="left"/>
      <w:pPr>
        <w:ind w:left="2880" w:hanging="360"/>
      </w:pPr>
    </w:lvl>
    <w:lvl w:ilvl="4" w:tentative="1">
      <w:start w:val="1"/>
      <w:numFmt w:val="bullet"/>
      <w:lvlText w:val="○"/>
      <w:lvlJc w:val="left"/>
      <w:pPr>
        <w:ind w:left="3600" w:hanging="360"/>
      </w:pPr>
    </w:lvl>
    <w:lvl w:ilvl="5" w:tentative="1">
      <w:start w:val="1"/>
      <w:numFmt w:val="bullet"/>
      <w:lvlText w:val="■"/>
      <w:lvlJc w:val="left"/>
      <w:pPr>
        <w:ind w:left="4320" w:hanging="360"/>
      </w:pPr>
    </w:lvl>
    <w:lvl w:ilvl="6" w:tentative="1">
      <w:start w:val="1"/>
      <w:numFmt w:val="bullet"/>
      <w:lvlText w:val="●"/>
      <w:lvlJc w:val="left"/>
      <w:pPr>
        <w:ind w:left="5040" w:hanging="360"/>
      </w:pPr>
    </w:lvl>
    <w:lvl w:ilvl="7" w:tentative="1">
      <w:start w:val="1"/>
      <w:numFmt w:val="bullet"/>
      <w:lvlText w:val="●"/>
      <w:lvlJc w:val="left"/>
      <w:pPr>
        <w:ind w:left="5760" w:hanging="360"/>
      </w:pPr>
    </w:lvl>
    <w:lvl w:ilvl="8" w:tentative="1">
      <w:start w:val="1"/>
      <w:numFmt w:val="bullet"/>
      <w:lvlText w:val="●"/>
      <w:lvlJc w:val="left"/>
      <w:pPr>
        <w:ind w:left="6480" w:hanging="360"/>
      </w:pPr>
    </w:lvl>
  </w:abstractNum>
  <w:abstractNum w:abstractNumId="1">
    <w:nsid w:val="00000001"/>
    <w:multiLevelType w:val="hybridMultilevel"/>
    <w:tmpl w:val="FFFFFFFF"/>
    <w:lvl w:ilvl="0" w:tentative="1">
      <w:start w:val="1"/>
      <w:numFmt w:val="decimal"/>
      <w:lvlText w:val="●"/>
      <w:lvlJc w:val="left"/>
      <w:pPr>
        <w:spacing w:before="100" w:after="100"/>
        <w:ind w:left="0" w:hanging="200"/>
      </w:pPr>
    </w:lvl>
    <w:lvl w:ilvl="1" w:tentative="1">
      <w:start w:val="1"/>
      <w:numFmt w:val="decimal"/>
      <w:lvlText w:val="●"/>
      <w:lvlJc w:val="left"/>
      <w:pPr>
        <w:spacing w:before="100" w:after="100"/>
        <w:ind w:left="350" w:hanging="200"/>
      </w:pPr>
    </w:lvl>
    <w:lvl w:ilvl="2" w:tentative="1">
      <w:start w:val="1"/>
      <w:numFmt w:val="decimal"/>
      <w:lvlText w:val="●"/>
      <w:lvlJc w:val="left"/>
      <w:pPr>
        <w:spacing w:before="100" w:after="100"/>
        <w:ind w:left="700" w:hanging="200"/>
      </w:pPr>
    </w:lvl>
    <w:lvl w:ilvl="3" w:tentative="1">
      <w:start w:val="1"/>
      <w:numFmt w:val="decimal"/>
      <w:lvlText w:val="●"/>
      <w:lvlJc w:val="left"/>
      <w:pPr>
        <w:spacing w:before="100" w:after="100"/>
        <w:ind w:left="1050" w:hanging="200"/>
      </w:pPr>
    </w:lvl>
    <w:lvl w:ilvl="4" w:tentative="1">
      <w:start w:val="1"/>
      <w:numFmt w:val="decimal"/>
      <w:lvlText w:val="●"/>
      <w:lvlJc w:val="left"/>
      <w:pPr>
        <w:spacing w:before="100" w:after="100"/>
        <w:ind w:left="1400" w:hanging="200"/>
      </w:pPr>
    </w:lvl>
    <w:lvl w:ilvl="5" w:tentative="1">
      <w:start w:val="1"/>
      <w:numFmt w:val="decimal"/>
      <w:lvlText w:val="●"/>
      <w:lvlJc w:val="left"/>
      <w:pPr>
        <w:spacing w:before="100" w:after="100"/>
        <w:ind w:left="1750" w:hanging="200"/>
      </w:pPr>
    </w:lvl>
    <w:lvl w:ilvl="6" w:tentative="1">
      <w:start w:val="1"/>
      <w:numFmt w:val="decimal"/>
      <w:lvlText w:val="●"/>
      <w:lvlJc w:val="left"/>
      <w:pPr>
        <w:spacing w:before="100" w:after="100"/>
        <w:ind w:left="2100" w:hanging="200"/>
      </w:pPr>
    </w:lvl>
    <w:lvl w:ilvl="7" w:tentative="1">
      <w:start w:val="1"/>
      <w:numFmt w:val="decimal"/>
      <w:lvlText w:val="●"/>
      <w:lvlJc w:val="left"/>
      <w:pPr>
        <w:spacing w:before="100" w:after="100"/>
        <w:ind w:left="2450" w:hanging="200"/>
      </w:pPr>
    </w:lvl>
    <w:lvl w:ilvl="8" w:tentative="1">
      <w:start w:val="1"/>
      <w:numFmt w:val="decimal"/>
      <w:lvlText w:val="●"/>
      <w:lvlJc w:val="left"/>
      <w:pPr>
        <w:spacing w:before="100" w:after="100"/>
        <w:ind w:left="2800" w:hanging="20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trackRevisions/>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styleId="style62">
    <w:name w:val="Title"/>
    <w:next w:val="style62"/>
    <w:qFormat/>
    <w:pPr/>
    <w:rPr>
      <w:sz w:val="56"/>
      <w:szCs w:val="56"/>
    </w:rPr>
  </w:style>
  <w:style w:type="paragraph" w:customStyle="1" w:styleId="style4097">
    <w:name w:val="Heading 1"/>
    <w:next w:val="style4097"/>
    <w:qFormat/>
    <w:pPr/>
    <w:rPr>
      <w:color w:val="2e74b5"/>
      <w:sz w:val="32"/>
      <w:szCs w:val="32"/>
    </w:rPr>
  </w:style>
  <w:style w:type="paragraph" w:customStyle="1" w:styleId="style4098">
    <w:name w:val="Heading 2"/>
    <w:next w:val="style4098"/>
    <w:qFormat/>
    <w:pPr/>
    <w:rPr>
      <w:color w:val="2e74b5"/>
      <w:sz w:val="26"/>
      <w:szCs w:val="26"/>
    </w:rPr>
  </w:style>
  <w:style w:type="paragraph" w:customStyle="1" w:styleId="style4099">
    <w:name w:val="Heading 3"/>
    <w:next w:val="style4099"/>
    <w:qFormat/>
    <w:pPr/>
    <w:rPr>
      <w:color w:val="1f4d78"/>
      <w:sz w:val="24"/>
      <w:szCs w:val="24"/>
    </w:rPr>
  </w:style>
  <w:style w:type="paragraph" w:customStyle="1" w:styleId="style4100">
    <w:name w:val="Heading 4"/>
    <w:next w:val="style4100"/>
    <w:qFormat/>
    <w:pPr/>
    <w:rPr>
      <w:i/>
      <w:iCs/>
      <w:color w:val="2e74b5"/>
    </w:rPr>
  </w:style>
  <w:style w:type="paragraph" w:customStyle="1" w:styleId="style4101">
    <w:name w:val="Heading 5"/>
    <w:next w:val="style4101"/>
    <w:qFormat/>
    <w:pPr/>
    <w:rPr>
      <w:color w:val="2e74b5"/>
    </w:rPr>
  </w:style>
  <w:style w:type="paragraph" w:customStyle="1" w:styleId="style4102">
    <w:name w:val="Heading 6"/>
    <w:next w:val="style4102"/>
    <w:qFormat/>
    <w:pPr/>
    <w:rPr>
      <w:color w:val="1f4d78"/>
    </w:rPr>
  </w:style>
  <w:style w:type="paragraph" w:customStyle="1" w:styleId="style4103">
    <w:name w:val="Strong_d97fdf64-8b0f-4bb7-849c-e3434a8b0e62"/>
    <w:next w:val="style4103"/>
    <w:qFormat/>
    <w:pPr/>
    <w:rPr>
      <w:b/>
      <w:bCs/>
    </w:rPr>
  </w:style>
  <w:style w:type="paragraph" w:styleId="style179">
    <w:name w:val="List Paragraph"/>
    <w:next w:val="style179"/>
    <w:qFormat/>
    <w:pPr/>
  </w:style>
  <w:style w:type="character" w:styleId="style85">
    <w:name w:val="Hyperlink"/>
    <w:next w:val="style85"/>
    <w:uiPriority w:val="99"/>
    <w:rPr>
      <w:color w:val="0563c1"/>
      <w:u w:val="single"/>
    </w:rPr>
  </w:style>
  <w:style w:type="character" w:styleId="style38">
    <w:name w:val="footnote reference"/>
    <w:next w:val="style38"/>
    <w:uiPriority w:val="99"/>
    <w:rPr>
      <w:vertAlign w:val="superscript"/>
    </w:rPr>
  </w:style>
  <w:style w:type="paragraph" w:styleId="style29">
    <w:name w:val="footnote text"/>
    <w:next w:val="style29"/>
    <w:link w:val="style4104"/>
    <w:uiPriority w:val="99"/>
    <w:pPr>
      <w:spacing w:after="0" w:lineRule="auto" w:line="240"/>
    </w:pPr>
    <w:rPr>
      <w:sz w:val="20"/>
      <w:szCs w:val="20"/>
    </w:rPr>
  </w:style>
  <w:style w:type="character" w:customStyle="1" w:styleId="style4104">
    <w:name w:val="Footnote Text Char"/>
    <w:next w:val="style4104"/>
    <w:link w:val="style29"/>
    <w:uiPriority w:val="99"/>
    <w:rPr>
      <w:sz w:val="20"/>
      <w:szCs w:val="20"/>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9657</Words>
  <Characters>9671</Characters>
  <Application>WPS Office</Application>
  <Paragraphs>302</Paragraphs>
  <CharactersWithSpaces>9673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2024-10-05T10:44:31Z</dcterms:created>
  <dc:creator>WPS Office</dc:creator>
  <lastModifiedBy>黄执棋</lastModifiedBy>
  <dcterms:modified xsi:type="dcterms:W3CDTF">2024-10-05T10:44:31Z</dcterms:modified>
  <dc:title>《自我的演化理论》作者：HP</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62366aa8b59c43b8a688f9d18af50bcc_23</vt:lpwstr>
  </property>
</Properties>
</file>